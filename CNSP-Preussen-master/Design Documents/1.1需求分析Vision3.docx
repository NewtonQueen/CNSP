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28F" w:rsidRDefault="0053128F" w:rsidP="003D1810">
      <w:pPr>
        <w:pStyle w:val="Title"/>
      </w:pPr>
      <w:r>
        <w:rPr>
          <w:rFonts w:hint="eastAsia"/>
        </w:rPr>
        <w:t>需求分析</w:t>
      </w:r>
      <w:r w:rsidR="00447EAB">
        <w:rPr>
          <w:rFonts w:hint="eastAsia"/>
        </w:rPr>
        <w:t>报告</w:t>
      </w:r>
    </w:p>
    <w:p w:rsidR="0053128F" w:rsidRDefault="0053128F" w:rsidP="003D1810">
      <w:pPr>
        <w:pStyle w:val="Heading1"/>
      </w:pPr>
      <w:r>
        <w:rPr>
          <w:rFonts w:hint="eastAsia"/>
        </w:rPr>
        <w:t xml:space="preserve">1. </w:t>
      </w:r>
      <w:r>
        <w:rPr>
          <w:rFonts w:hint="eastAsia"/>
        </w:rPr>
        <w:t>软件开发目的</w:t>
      </w:r>
    </w:p>
    <w:p w:rsidR="000D2833" w:rsidRPr="000D2833" w:rsidRDefault="00154A70" w:rsidP="005E4750">
      <w:pPr>
        <w:ind w:firstLine="720"/>
      </w:pPr>
      <w:r>
        <w:rPr>
          <w:rFonts w:hint="eastAsia"/>
        </w:rPr>
        <w:t>实现对海量文本信息的文本关键词的自动提取，减少人工标注所需的大量人力物力，为自然语言处理的</w:t>
      </w:r>
      <w:r w:rsidR="00215684">
        <w:rPr>
          <w:rFonts w:hint="eastAsia"/>
        </w:rPr>
        <w:t>相关</w:t>
      </w:r>
      <w:r>
        <w:rPr>
          <w:rFonts w:hint="eastAsia"/>
        </w:rPr>
        <w:t>研究提供基础。</w:t>
      </w:r>
    </w:p>
    <w:p w:rsidR="0053128F" w:rsidRDefault="0053128F" w:rsidP="003D1810">
      <w:pPr>
        <w:pStyle w:val="Heading2"/>
      </w:pPr>
      <w:r>
        <w:rPr>
          <w:rFonts w:hint="eastAsia"/>
        </w:rPr>
        <w:t xml:space="preserve">1.1 </w:t>
      </w:r>
      <w:r>
        <w:rPr>
          <w:rFonts w:hint="eastAsia"/>
        </w:rPr>
        <w:t>软件定位</w:t>
      </w:r>
    </w:p>
    <w:p w:rsidR="0053128F" w:rsidRDefault="0053128F" w:rsidP="003D1810">
      <w:pPr>
        <w:pStyle w:val="Heading3"/>
      </w:pPr>
      <w:r>
        <w:rPr>
          <w:rFonts w:hint="eastAsia"/>
        </w:rPr>
        <w:t xml:space="preserve">1.1.1 </w:t>
      </w:r>
      <w:r>
        <w:rPr>
          <w:rFonts w:hint="eastAsia"/>
        </w:rPr>
        <w:t>待解决问题</w:t>
      </w:r>
    </w:p>
    <w:p w:rsidR="0053128F" w:rsidRDefault="00215684" w:rsidP="00215684">
      <w:pPr>
        <w:pStyle w:val="ListParagraph"/>
        <w:numPr>
          <w:ilvl w:val="0"/>
          <w:numId w:val="2"/>
        </w:numPr>
        <w:ind w:firstLineChars="0"/>
      </w:pPr>
      <w:r>
        <w:rPr>
          <w:rFonts w:hint="eastAsia"/>
        </w:rPr>
        <w:t>待处理文本数据库的构建；</w:t>
      </w:r>
    </w:p>
    <w:p w:rsidR="00215684" w:rsidRDefault="00215684" w:rsidP="00215684">
      <w:pPr>
        <w:pStyle w:val="ListParagraph"/>
        <w:numPr>
          <w:ilvl w:val="0"/>
          <w:numId w:val="2"/>
        </w:numPr>
        <w:ind w:firstLineChars="0"/>
      </w:pPr>
      <w:r>
        <w:rPr>
          <w:rFonts w:hint="eastAsia"/>
        </w:rPr>
        <w:t>文本数据的预处理（去停用词等）；</w:t>
      </w:r>
    </w:p>
    <w:p w:rsidR="00215684" w:rsidRDefault="00215684" w:rsidP="00215684">
      <w:pPr>
        <w:pStyle w:val="ListParagraph"/>
        <w:numPr>
          <w:ilvl w:val="0"/>
          <w:numId w:val="2"/>
        </w:numPr>
        <w:ind w:firstLineChars="0"/>
      </w:pPr>
      <w:r>
        <w:rPr>
          <w:rFonts w:hint="eastAsia"/>
        </w:rPr>
        <w:t>加权文本网络的构建；</w:t>
      </w:r>
    </w:p>
    <w:p w:rsidR="00215684" w:rsidRDefault="00215684" w:rsidP="00215684">
      <w:pPr>
        <w:pStyle w:val="ListParagraph"/>
        <w:numPr>
          <w:ilvl w:val="0"/>
          <w:numId w:val="2"/>
        </w:numPr>
        <w:ind w:firstLineChars="0"/>
      </w:pPr>
      <w:r>
        <w:rPr>
          <w:rFonts w:hint="eastAsia"/>
        </w:rPr>
        <w:t>同义或近义词语节点的合并；</w:t>
      </w:r>
    </w:p>
    <w:p w:rsidR="00215684" w:rsidRDefault="00F50FB7" w:rsidP="00215684">
      <w:pPr>
        <w:pStyle w:val="ListParagraph"/>
        <w:numPr>
          <w:ilvl w:val="0"/>
          <w:numId w:val="2"/>
        </w:numPr>
        <w:ind w:firstLineChars="0"/>
      </w:pPr>
      <w:r>
        <w:rPr>
          <w:rFonts w:hint="eastAsia"/>
        </w:rPr>
        <w:t>加权</w:t>
      </w:r>
      <w:r w:rsidR="002C3805">
        <w:rPr>
          <w:rFonts w:hint="eastAsia"/>
        </w:rPr>
        <w:t>复杂网络统计参数的计算；</w:t>
      </w:r>
    </w:p>
    <w:p w:rsidR="002C3805" w:rsidRPr="00E17E92" w:rsidRDefault="002C3805" w:rsidP="002C3805">
      <w:pPr>
        <w:pStyle w:val="ListParagraph"/>
        <w:numPr>
          <w:ilvl w:val="0"/>
          <w:numId w:val="2"/>
        </w:numPr>
        <w:ind w:firstLineChars="0"/>
      </w:pPr>
      <w:r w:rsidRPr="00E17E92">
        <w:rPr>
          <w:rFonts w:hint="eastAsia"/>
        </w:rPr>
        <w:t>复杂网络经典算法的嵌入；</w:t>
      </w:r>
      <w:r w:rsidR="00E17E92" w:rsidRPr="00E17E92">
        <w:rPr>
          <w:rFonts w:hint="eastAsia"/>
        </w:rPr>
        <w:t xml:space="preserve"> </w:t>
      </w:r>
    </w:p>
    <w:p w:rsidR="002C3805" w:rsidRPr="00E17E92" w:rsidRDefault="002C3805" w:rsidP="002C3805">
      <w:pPr>
        <w:pStyle w:val="ListParagraph"/>
        <w:numPr>
          <w:ilvl w:val="0"/>
          <w:numId w:val="2"/>
        </w:numPr>
        <w:ind w:firstLineChars="0"/>
      </w:pPr>
      <w:r w:rsidRPr="00E17E92">
        <w:rPr>
          <w:rFonts w:hint="eastAsia"/>
        </w:rPr>
        <w:t>复杂网络关键节点发现算法的实现；</w:t>
      </w:r>
    </w:p>
    <w:p w:rsidR="002C3805" w:rsidRPr="00E17E92" w:rsidRDefault="002C3805" w:rsidP="002C3805">
      <w:pPr>
        <w:pStyle w:val="ListParagraph"/>
        <w:numPr>
          <w:ilvl w:val="0"/>
          <w:numId w:val="2"/>
        </w:numPr>
        <w:ind w:firstLineChars="0"/>
      </w:pPr>
      <w:r w:rsidRPr="00E17E92">
        <w:rPr>
          <w:rFonts w:hint="eastAsia"/>
        </w:rPr>
        <w:t>词语关键度阈值的合理选取；</w:t>
      </w:r>
    </w:p>
    <w:p w:rsidR="002C3805" w:rsidRDefault="002C3805" w:rsidP="002C3805">
      <w:pPr>
        <w:pStyle w:val="ListParagraph"/>
        <w:numPr>
          <w:ilvl w:val="0"/>
          <w:numId w:val="2"/>
        </w:numPr>
        <w:ind w:firstLineChars="0"/>
      </w:pPr>
      <w:r>
        <w:rPr>
          <w:rFonts w:hint="eastAsia"/>
        </w:rPr>
        <w:t>输出关键词个数的设定；</w:t>
      </w:r>
    </w:p>
    <w:p w:rsidR="002C3805" w:rsidRDefault="002C3805" w:rsidP="002C3805">
      <w:pPr>
        <w:pStyle w:val="ListParagraph"/>
        <w:numPr>
          <w:ilvl w:val="0"/>
          <w:numId w:val="2"/>
        </w:numPr>
        <w:ind w:firstLineChars="0"/>
      </w:pPr>
      <w:r>
        <w:rPr>
          <w:rFonts w:hint="eastAsia"/>
        </w:rPr>
        <w:t>文本网络的显示，包括初始文本网络、对关键词所对应关键节点突出强调的文本网络</w:t>
      </w:r>
      <w:r w:rsidR="00496BBB">
        <w:rPr>
          <w:rFonts w:hint="eastAsia"/>
        </w:rPr>
        <w:t>（可按需要手动点</w:t>
      </w:r>
      <w:proofErr w:type="gramStart"/>
      <w:r w:rsidR="00496BBB">
        <w:rPr>
          <w:rFonts w:hint="eastAsia"/>
        </w:rPr>
        <w:t>选是否</w:t>
      </w:r>
      <w:proofErr w:type="gramEnd"/>
      <w:r w:rsidR="00496BBB">
        <w:rPr>
          <w:rFonts w:hint="eastAsia"/>
        </w:rPr>
        <w:t>显示）；</w:t>
      </w:r>
    </w:p>
    <w:p w:rsidR="00496BBB" w:rsidRDefault="00496BBB" w:rsidP="002C3805">
      <w:pPr>
        <w:pStyle w:val="ListParagraph"/>
        <w:numPr>
          <w:ilvl w:val="0"/>
          <w:numId w:val="2"/>
        </w:numPr>
        <w:ind w:firstLineChars="0"/>
      </w:pPr>
      <w:r>
        <w:rPr>
          <w:rFonts w:hint="eastAsia"/>
        </w:rPr>
        <w:t>不同类别文本的关键词提取</w:t>
      </w:r>
    </w:p>
    <w:p w:rsidR="0053128F" w:rsidRDefault="0053128F" w:rsidP="003D1810">
      <w:pPr>
        <w:pStyle w:val="Heading3"/>
      </w:pPr>
      <w:r>
        <w:rPr>
          <w:rFonts w:hint="eastAsia"/>
        </w:rPr>
        <w:t xml:space="preserve">1.1.2 </w:t>
      </w:r>
      <w:r>
        <w:rPr>
          <w:rFonts w:hint="eastAsia"/>
        </w:rPr>
        <w:t>核心用户</w:t>
      </w:r>
    </w:p>
    <w:p w:rsidR="0053128F" w:rsidRDefault="002C3805">
      <w:r>
        <w:rPr>
          <w:rFonts w:hint="eastAsia"/>
        </w:rPr>
        <w:t>从事自然语言处理研究</w:t>
      </w:r>
      <w:r w:rsidR="00496BBB">
        <w:rPr>
          <w:rFonts w:hint="eastAsia"/>
        </w:rPr>
        <w:t>（自动问答系统、自动摘要等）</w:t>
      </w:r>
      <w:r>
        <w:rPr>
          <w:rFonts w:hint="eastAsia"/>
        </w:rPr>
        <w:t>的相关人员</w:t>
      </w:r>
      <w:r w:rsidR="00496BBB">
        <w:rPr>
          <w:rFonts w:hint="eastAsia"/>
        </w:rPr>
        <w:t>或搜索引擎网站建设人员</w:t>
      </w:r>
    </w:p>
    <w:p w:rsidR="0053128F" w:rsidRDefault="0053128F" w:rsidP="003D1810">
      <w:pPr>
        <w:pStyle w:val="Heading3"/>
      </w:pPr>
      <w:r>
        <w:rPr>
          <w:rFonts w:hint="eastAsia"/>
        </w:rPr>
        <w:t xml:space="preserve">1.1.3 </w:t>
      </w:r>
      <w:r>
        <w:rPr>
          <w:rFonts w:hint="eastAsia"/>
        </w:rPr>
        <w:t>规模与预算</w:t>
      </w:r>
    </w:p>
    <w:p w:rsidR="00691B5A" w:rsidRPr="009F64E8" w:rsidRDefault="00691B5A" w:rsidP="00691B5A">
      <w:r w:rsidRPr="009F64E8">
        <w:rPr>
          <w:rFonts w:hint="eastAsia"/>
        </w:rPr>
        <w:t>初步规模：支持处理</w:t>
      </w:r>
      <w:r w:rsidR="00801A9C" w:rsidRPr="009F64E8">
        <w:rPr>
          <w:rFonts w:hint="eastAsia"/>
        </w:rPr>
        <w:t>短篇文档，即</w:t>
      </w:r>
      <w:r w:rsidRPr="009F64E8">
        <w:rPr>
          <w:rFonts w:hint="eastAsia"/>
        </w:rPr>
        <w:t>节点数量</w:t>
      </w:r>
      <w:r w:rsidR="00801A9C" w:rsidRPr="009F64E8">
        <w:rPr>
          <w:rFonts w:hint="eastAsia"/>
        </w:rPr>
        <w:t>较少的小规模</w:t>
      </w:r>
      <w:r w:rsidRPr="009F64E8">
        <w:rPr>
          <w:rFonts w:hint="eastAsia"/>
        </w:rPr>
        <w:t>网络，且处理过程实时、高效；</w:t>
      </w:r>
    </w:p>
    <w:p w:rsidR="00691B5A" w:rsidRPr="009F64E8" w:rsidRDefault="00691B5A" w:rsidP="00691B5A">
      <w:r w:rsidRPr="009F64E8">
        <w:rPr>
          <w:rFonts w:hint="eastAsia"/>
        </w:rPr>
        <w:t>终极规模：支持处理</w:t>
      </w:r>
      <w:r w:rsidR="00801A9C" w:rsidRPr="009F64E8">
        <w:rPr>
          <w:rFonts w:hint="eastAsia"/>
        </w:rPr>
        <w:t>长篇文档，即</w:t>
      </w:r>
      <w:r w:rsidRPr="009F64E8">
        <w:rPr>
          <w:rFonts w:hint="eastAsia"/>
        </w:rPr>
        <w:t>万级节点数量</w:t>
      </w:r>
      <w:r w:rsidR="00801A9C" w:rsidRPr="009F64E8">
        <w:rPr>
          <w:rFonts w:hint="eastAsia"/>
        </w:rPr>
        <w:t>的大规模</w:t>
      </w:r>
      <w:r w:rsidRPr="009F64E8">
        <w:rPr>
          <w:rFonts w:hint="eastAsia"/>
        </w:rPr>
        <w:t>网络，且处理过程延时较低、响应速度较快；</w:t>
      </w:r>
    </w:p>
    <w:p w:rsidR="00691B5A" w:rsidRPr="0059065E" w:rsidRDefault="00691B5A" w:rsidP="00691B5A">
      <w:pPr>
        <w:rPr>
          <w:color w:val="00B050"/>
        </w:rPr>
      </w:pPr>
      <w:r w:rsidRPr="0059065E">
        <w:rPr>
          <w:rFonts w:hint="eastAsia"/>
          <w:color w:val="00B050"/>
        </w:rPr>
        <w:t>预算：</w:t>
      </w:r>
      <w:r w:rsidRPr="0059065E">
        <w:rPr>
          <w:rFonts w:hint="eastAsia"/>
          <w:color w:val="00B050"/>
        </w:rPr>
        <w:t xml:space="preserve"> </w:t>
      </w:r>
      <w:r w:rsidRPr="0059065E">
        <w:rPr>
          <w:color w:val="00B050"/>
        </w:rPr>
        <w:t>2015.11-2015.12</w:t>
      </w:r>
      <w:r w:rsidRPr="0059065E">
        <w:rPr>
          <w:rFonts w:hint="eastAsia"/>
          <w:color w:val="00B050"/>
        </w:rPr>
        <w:t xml:space="preserve"> </w:t>
      </w:r>
      <w:r w:rsidRPr="0059065E">
        <w:rPr>
          <w:rFonts w:hint="eastAsia"/>
          <w:color w:val="00B050"/>
        </w:rPr>
        <w:t>完成平台需求分析；</w:t>
      </w:r>
      <w:r w:rsidR="00C8528C" w:rsidRPr="0059065E">
        <w:rPr>
          <w:rFonts w:hint="eastAsia"/>
          <w:color w:val="00B050"/>
        </w:rPr>
        <w:t xml:space="preserve"> </w:t>
      </w:r>
    </w:p>
    <w:p w:rsidR="00691B5A" w:rsidRPr="0059065E" w:rsidRDefault="00691B5A" w:rsidP="00691B5A">
      <w:pPr>
        <w:rPr>
          <w:color w:val="00B050"/>
        </w:rPr>
      </w:pPr>
      <w:r w:rsidRPr="0059065E">
        <w:rPr>
          <w:rFonts w:hint="eastAsia"/>
          <w:color w:val="00B050"/>
        </w:rPr>
        <w:lastRenderedPageBreak/>
        <w:tab/>
        <w:t>2015.12</w:t>
      </w:r>
      <w:r w:rsidR="00C8528C" w:rsidRPr="0059065E">
        <w:rPr>
          <w:rFonts w:hint="eastAsia"/>
          <w:color w:val="00B050"/>
        </w:rPr>
        <w:t>概要设计，详细设计</w:t>
      </w:r>
      <w:r w:rsidRPr="0059065E">
        <w:rPr>
          <w:rFonts w:hint="eastAsia"/>
          <w:color w:val="00B050"/>
        </w:rPr>
        <w:t>；</w:t>
      </w:r>
    </w:p>
    <w:p w:rsidR="00C8528C" w:rsidRPr="0059065E" w:rsidRDefault="00C8528C" w:rsidP="00691B5A">
      <w:pPr>
        <w:rPr>
          <w:color w:val="00B050"/>
        </w:rPr>
      </w:pPr>
      <w:r w:rsidRPr="0059065E">
        <w:rPr>
          <w:rFonts w:hint="eastAsia"/>
          <w:color w:val="00B050"/>
        </w:rPr>
        <w:tab/>
        <w:t xml:space="preserve">2016.1 </w:t>
      </w:r>
      <w:r w:rsidRPr="0059065E">
        <w:rPr>
          <w:rFonts w:hint="eastAsia"/>
          <w:color w:val="00B050"/>
        </w:rPr>
        <w:t>编码与测试</w:t>
      </w:r>
    </w:p>
    <w:p w:rsidR="00691B5A" w:rsidRPr="0059065E" w:rsidRDefault="00691B5A" w:rsidP="00691B5A">
      <w:pPr>
        <w:rPr>
          <w:color w:val="00B050"/>
        </w:rPr>
      </w:pPr>
      <w:r w:rsidRPr="0059065E">
        <w:rPr>
          <w:rFonts w:hint="eastAsia"/>
          <w:color w:val="00B050"/>
        </w:rPr>
        <w:tab/>
      </w:r>
      <w:r w:rsidR="00C8528C" w:rsidRPr="0059065E">
        <w:rPr>
          <w:rFonts w:hint="eastAsia"/>
          <w:color w:val="00B050"/>
        </w:rPr>
        <w:t xml:space="preserve">2016.2 </w:t>
      </w:r>
      <w:r w:rsidR="00C8528C" w:rsidRPr="0059065E">
        <w:rPr>
          <w:rFonts w:hint="eastAsia"/>
          <w:color w:val="00B050"/>
        </w:rPr>
        <w:t>后期优化</w:t>
      </w:r>
    </w:p>
    <w:p w:rsidR="0053128F" w:rsidRDefault="0053128F" w:rsidP="003D1810">
      <w:pPr>
        <w:pStyle w:val="Heading2"/>
      </w:pPr>
      <w:r>
        <w:rPr>
          <w:rFonts w:hint="eastAsia"/>
        </w:rPr>
        <w:t xml:space="preserve">1.2 </w:t>
      </w:r>
      <w:r>
        <w:rPr>
          <w:rFonts w:hint="eastAsia"/>
        </w:rPr>
        <w:t>软件长期扩展计划</w:t>
      </w:r>
    </w:p>
    <w:p w:rsidR="0053128F" w:rsidRDefault="0053128F" w:rsidP="003D1810">
      <w:pPr>
        <w:pStyle w:val="Heading3"/>
      </w:pPr>
      <w:r>
        <w:rPr>
          <w:rFonts w:hint="eastAsia"/>
        </w:rPr>
        <w:t xml:space="preserve">1.2.1 </w:t>
      </w:r>
      <w:r>
        <w:rPr>
          <w:rFonts w:hint="eastAsia"/>
        </w:rPr>
        <w:t>推广计划</w:t>
      </w:r>
    </w:p>
    <w:p w:rsidR="00496BBB" w:rsidRDefault="00496BBB">
      <w:r>
        <w:rPr>
          <w:rFonts w:hint="eastAsia"/>
        </w:rPr>
        <w:t>在完成上述待处理问题的基础上，可按开发情况加入下述功能：</w:t>
      </w:r>
    </w:p>
    <w:p w:rsidR="0053128F" w:rsidRDefault="00496BBB">
      <w:r>
        <w:rPr>
          <w:rFonts w:hint="eastAsia"/>
        </w:rPr>
        <w:t>1</w:t>
      </w:r>
      <w:r>
        <w:rPr>
          <w:rFonts w:hint="eastAsia"/>
        </w:rPr>
        <w:t>）文本网络</w:t>
      </w:r>
      <w:r w:rsidRPr="00084FAF">
        <w:rPr>
          <w:rFonts w:hint="eastAsia"/>
        </w:rPr>
        <w:t>的立体结构图显示</w:t>
      </w:r>
      <w:r w:rsidR="00E17E92" w:rsidRPr="00084FAF">
        <w:rPr>
          <w:rFonts w:hint="eastAsia"/>
        </w:rPr>
        <w:t>。</w:t>
      </w:r>
    </w:p>
    <w:p w:rsidR="0053128F" w:rsidRPr="00496BBB" w:rsidRDefault="00496BBB">
      <w:r>
        <w:rPr>
          <w:rFonts w:hint="eastAsia"/>
        </w:rPr>
        <w:t>2</w:t>
      </w:r>
      <w:r>
        <w:rPr>
          <w:rFonts w:hint="eastAsia"/>
        </w:rPr>
        <w:t>）文本情感倾向分析功能</w:t>
      </w:r>
    </w:p>
    <w:p w:rsidR="0053128F" w:rsidRDefault="0053128F" w:rsidP="003D1810">
      <w:pPr>
        <w:pStyle w:val="Heading3"/>
      </w:pPr>
      <w:r>
        <w:rPr>
          <w:rFonts w:hint="eastAsia"/>
        </w:rPr>
        <w:t xml:space="preserve">1.2.2 </w:t>
      </w:r>
      <w:r>
        <w:rPr>
          <w:rFonts w:hint="eastAsia"/>
        </w:rPr>
        <w:t>目标发展方向</w:t>
      </w:r>
    </w:p>
    <w:p w:rsidR="00766D0A" w:rsidRDefault="002E6228">
      <w:r>
        <w:rPr>
          <w:rFonts w:hint="eastAsia"/>
        </w:rPr>
        <w:t>平台关键词提取功能可作为接口直接被其他软件或搜索引擎调用</w:t>
      </w:r>
    </w:p>
    <w:p w:rsidR="0053128F" w:rsidRDefault="0053128F" w:rsidP="003D1810">
      <w:pPr>
        <w:pStyle w:val="Heading3"/>
      </w:pPr>
      <w:r>
        <w:rPr>
          <w:rFonts w:hint="eastAsia"/>
        </w:rPr>
        <w:t xml:space="preserve">1.2.3 </w:t>
      </w:r>
      <w:r>
        <w:rPr>
          <w:rFonts w:hint="eastAsia"/>
        </w:rPr>
        <w:t>版本演进周期</w:t>
      </w:r>
    </w:p>
    <w:p w:rsidR="00DF0AED" w:rsidRDefault="002E6228">
      <w:r>
        <w:rPr>
          <w:rFonts w:hint="eastAsia"/>
        </w:rPr>
        <w:t>拟循序渐进开发以下版本：</w:t>
      </w:r>
      <w:r w:rsidR="00766D0A" w:rsidRPr="00897B74" w:rsidDel="00766D0A">
        <w:rPr>
          <w:rFonts w:hint="eastAsia"/>
          <w:color w:val="FF0000"/>
        </w:rPr>
        <w:t xml:space="preserve"> </w:t>
      </w:r>
    </w:p>
    <w:p w:rsidR="002E6228" w:rsidRPr="009F64E8" w:rsidRDefault="002E6228">
      <w:r w:rsidRPr="009F64E8">
        <w:rPr>
          <w:rFonts w:hint="eastAsia"/>
        </w:rPr>
        <w:t>1</w:t>
      </w:r>
      <w:r w:rsidRPr="009F64E8">
        <w:rPr>
          <w:rFonts w:hint="eastAsia"/>
        </w:rPr>
        <w:t>）纯净版：复杂网络平台</w:t>
      </w:r>
      <w:r w:rsidR="00CE21C2" w:rsidRPr="009F64E8">
        <w:rPr>
          <w:rFonts w:hint="eastAsia"/>
        </w:rPr>
        <w:t>，只包含文件读取、经典网络生成、网络基本参数计算、</w:t>
      </w:r>
      <w:r w:rsidR="00CE21C2" w:rsidRPr="009F64E8">
        <w:rPr>
          <w:rFonts w:hint="eastAsia"/>
        </w:rPr>
        <w:t>K-Shell</w:t>
      </w:r>
      <w:r w:rsidR="00CE21C2" w:rsidRPr="009F64E8">
        <w:rPr>
          <w:rFonts w:hint="eastAsia"/>
        </w:rPr>
        <w:t>分解</w:t>
      </w:r>
      <w:r w:rsidR="00A03F8F" w:rsidRPr="009F64E8">
        <w:rPr>
          <w:rFonts w:hint="eastAsia"/>
        </w:rPr>
        <w:t>、</w:t>
      </w:r>
      <w:r w:rsidR="00293D64" w:rsidRPr="009F64E8">
        <w:rPr>
          <w:rFonts w:hint="eastAsia"/>
        </w:rPr>
        <w:t>网络加权、</w:t>
      </w:r>
      <w:r w:rsidR="00A03F8F" w:rsidRPr="009F64E8">
        <w:rPr>
          <w:rFonts w:hint="eastAsia"/>
        </w:rPr>
        <w:t>显示功能各功能模块</w:t>
      </w:r>
      <w:r w:rsidR="00CE21C2" w:rsidRPr="009F64E8">
        <w:rPr>
          <w:rFonts w:hint="eastAsia"/>
        </w:rPr>
        <w:t>。</w:t>
      </w:r>
      <w:r w:rsidR="009F64E8" w:rsidRPr="009F64E8">
        <w:rPr>
          <w:rFonts w:hint="eastAsia"/>
        </w:rPr>
        <w:t>显示系统支持用户定制节点颜色或形状、连边颜色及粗细程度等，支持手动拖拽节点。</w:t>
      </w:r>
    </w:p>
    <w:p w:rsidR="0041790B" w:rsidRPr="009F64E8" w:rsidRDefault="00CE21C2" w:rsidP="00293D64">
      <w:r w:rsidRPr="009F64E8">
        <w:rPr>
          <w:rFonts w:hint="eastAsia"/>
        </w:rPr>
        <w:t>2</w:t>
      </w:r>
      <w:r w:rsidRPr="009F64E8">
        <w:rPr>
          <w:rFonts w:hint="eastAsia"/>
        </w:rPr>
        <w:t>）</w:t>
      </w:r>
      <w:r w:rsidR="00293D64" w:rsidRPr="009F64E8">
        <w:rPr>
          <w:rFonts w:hint="eastAsia"/>
        </w:rPr>
        <w:t>重要节点发现版：在纯净版基础上，加入社团划分、</w:t>
      </w:r>
      <w:r w:rsidR="00293D64" w:rsidRPr="009F64E8">
        <w:rPr>
          <w:rFonts w:hint="eastAsia"/>
        </w:rPr>
        <w:t>SIR</w:t>
      </w:r>
      <w:r w:rsidR="00293D64" w:rsidRPr="009F64E8">
        <w:rPr>
          <w:rFonts w:hint="eastAsia"/>
        </w:rPr>
        <w:t>传播等功能模块，应用于网络拓扑结构、重要节点发现及谣言传播等研究领域。</w:t>
      </w:r>
    </w:p>
    <w:p w:rsidR="00766D0A" w:rsidRPr="009F64E8" w:rsidRDefault="00CE21C2" w:rsidP="00293D64">
      <w:r w:rsidRPr="009F64E8">
        <w:rPr>
          <w:rFonts w:hint="eastAsia"/>
        </w:rPr>
        <w:t>3</w:t>
      </w:r>
      <w:r w:rsidRPr="009F64E8">
        <w:rPr>
          <w:rFonts w:hint="eastAsia"/>
        </w:rPr>
        <w:t>）</w:t>
      </w:r>
      <w:r w:rsidR="00293D64" w:rsidRPr="009F64E8">
        <w:rPr>
          <w:rFonts w:hint="eastAsia"/>
        </w:rPr>
        <w:t>关键词提取分析版：在重要节点发现版的基础上，加入文本预处理、文本网络构建、词语相似度计算</w:t>
      </w:r>
      <w:r w:rsidR="00766D0A" w:rsidRPr="009F64E8">
        <w:rPr>
          <w:rFonts w:hint="eastAsia"/>
        </w:rPr>
        <w:t>、关键词提取</w:t>
      </w:r>
      <w:r w:rsidR="00293D64" w:rsidRPr="009F64E8">
        <w:rPr>
          <w:rFonts w:hint="eastAsia"/>
        </w:rPr>
        <w:t>功能模块，应用于语义分析领域的文本关键词提取研究。</w:t>
      </w:r>
    </w:p>
    <w:p w:rsidR="00E17E92" w:rsidRPr="009F64E8" w:rsidRDefault="00293D64" w:rsidP="00766D0A">
      <w:r w:rsidRPr="009F64E8">
        <w:rPr>
          <w:rFonts w:hint="eastAsia"/>
        </w:rPr>
        <w:t>4</w:t>
      </w:r>
      <w:r w:rsidRPr="009F64E8">
        <w:rPr>
          <w:rFonts w:hint="eastAsia"/>
        </w:rPr>
        <w:t>）用户演示版：只包含文件读取、经典网络生成</w:t>
      </w:r>
      <w:r w:rsidR="00B9304C" w:rsidRPr="009F64E8">
        <w:rPr>
          <w:rFonts w:hint="eastAsia"/>
        </w:rPr>
        <w:t>及显示</w:t>
      </w:r>
      <w:r w:rsidRPr="009F64E8">
        <w:rPr>
          <w:rFonts w:hint="eastAsia"/>
        </w:rPr>
        <w:t>功能模块，专注于视觉效果，</w:t>
      </w:r>
      <w:r w:rsidR="009F64E8" w:rsidRPr="009F64E8">
        <w:rPr>
          <w:rFonts w:hint="eastAsia"/>
        </w:rPr>
        <w:t>拟采用</w:t>
      </w:r>
      <w:r w:rsidR="009F64E8" w:rsidRPr="009F64E8">
        <w:t>direct</w:t>
      </w:r>
      <w:r w:rsidR="009F64E8" w:rsidRPr="009F64E8">
        <w:rPr>
          <w:rFonts w:hint="eastAsia"/>
        </w:rPr>
        <w:t xml:space="preserve"> X 3D</w:t>
      </w:r>
      <w:r w:rsidR="009F64E8" w:rsidRPr="009F64E8">
        <w:rPr>
          <w:rFonts w:hint="eastAsia"/>
        </w:rPr>
        <w:t>绘图，</w:t>
      </w:r>
      <w:r w:rsidR="00B9304C" w:rsidRPr="009F64E8">
        <w:rPr>
          <w:rFonts w:hint="eastAsia"/>
        </w:rPr>
        <w:t>极大化用户使用体验。</w:t>
      </w:r>
    </w:p>
    <w:p w:rsidR="0053128F" w:rsidRDefault="0053128F" w:rsidP="003D1810">
      <w:pPr>
        <w:pStyle w:val="Heading1"/>
      </w:pPr>
      <w:r>
        <w:rPr>
          <w:rFonts w:hint="eastAsia"/>
        </w:rPr>
        <w:t xml:space="preserve">2. </w:t>
      </w:r>
      <w:r>
        <w:rPr>
          <w:rFonts w:hint="eastAsia"/>
        </w:rPr>
        <w:t>软件需求</w:t>
      </w:r>
    </w:p>
    <w:p w:rsidR="00FF1AE2" w:rsidRPr="00766D0A" w:rsidRDefault="00B6578C" w:rsidP="00766D0A">
      <w:pPr>
        <w:pStyle w:val="Heading2"/>
        <w:rPr>
          <w:color w:val="FF0000"/>
        </w:rPr>
      </w:pPr>
      <w:r>
        <w:rPr>
          <w:rFonts w:hint="eastAsia"/>
        </w:rPr>
        <w:t xml:space="preserve">2.1 </w:t>
      </w:r>
      <w:r>
        <w:rPr>
          <w:rFonts w:hint="eastAsia"/>
        </w:rPr>
        <w:t>软件功能列表</w:t>
      </w:r>
    </w:p>
    <w:tbl>
      <w:tblPr>
        <w:tblStyle w:val="TableGrid"/>
        <w:tblW w:w="0" w:type="auto"/>
        <w:tblLook w:val="04A0"/>
      </w:tblPr>
      <w:tblGrid>
        <w:gridCol w:w="4788"/>
        <w:gridCol w:w="4788"/>
      </w:tblGrid>
      <w:tr w:rsidR="00766D0A" w:rsidTr="00125343">
        <w:tc>
          <w:tcPr>
            <w:tcW w:w="9576" w:type="dxa"/>
            <w:gridSpan w:val="2"/>
            <w:vAlign w:val="center"/>
          </w:tcPr>
          <w:p w:rsidR="00766D0A" w:rsidRPr="00A01018" w:rsidRDefault="00766D0A" w:rsidP="00A03F8F">
            <w:pPr>
              <w:jc w:val="center"/>
            </w:pPr>
            <w:r w:rsidRPr="00A01018">
              <w:rPr>
                <w:rFonts w:hint="eastAsia"/>
              </w:rPr>
              <w:t>纯净版</w:t>
            </w:r>
          </w:p>
        </w:tc>
      </w:tr>
      <w:tr w:rsidR="00A03F8F" w:rsidTr="00A03F8F">
        <w:tc>
          <w:tcPr>
            <w:tcW w:w="4788" w:type="dxa"/>
            <w:vAlign w:val="center"/>
          </w:tcPr>
          <w:p w:rsidR="00A03F8F" w:rsidRDefault="00A03F8F" w:rsidP="00A03F8F">
            <w:pPr>
              <w:jc w:val="center"/>
            </w:pPr>
            <w:r>
              <w:rPr>
                <w:rFonts w:hint="eastAsia"/>
              </w:rPr>
              <w:t>功能模块</w:t>
            </w:r>
          </w:p>
        </w:tc>
        <w:tc>
          <w:tcPr>
            <w:tcW w:w="4788" w:type="dxa"/>
            <w:vAlign w:val="center"/>
          </w:tcPr>
          <w:p w:rsidR="00A03F8F" w:rsidRDefault="00A75A1C" w:rsidP="00A03F8F">
            <w:pPr>
              <w:jc w:val="center"/>
            </w:pPr>
            <w:r>
              <w:rPr>
                <w:rFonts w:hint="eastAsia"/>
              </w:rPr>
              <w:t>子</w:t>
            </w:r>
            <w:r w:rsidR="00A03F8F">
              <w:rPr>
                <w:rFonts w:hint="eastAsia"/>
              </w:rPr>
              <w:t>功能</w:t>
            </w:r>
          </w:p>
        </w:tc>
      </w:tr>
      <w:tr w:rsidR="00A03F8F" w:rsidTr="00A03F8F">
        <w:tc>
          <w:tcPr>
            <w:tcW w:w="4788" w:type="dxa"/>
            <w:vAlign w:val="center"/>
          </w:tcPr>
          <w:p w:rsidR="00A03F8F" w:rsidRDefault="00A75A1C" w:rsidP="00A03F8F">
            <w:pPr>
              <w:jc w:val="center"/>
            </w:pPr>
            <w:r>
              <w:rPr>
                <w:rFonts w:hint="eastAsia"/>
              </w:rPr>
              <w:t>文件读写</w:t>
            </w:r>
          </w:p>
        </w:tc>
        <w:tc>
          <w:tcPr>
            <w:tcW w:w="4788" w:type="dxa"/>
            <w:vAlign w:val="center"/>
          </w:tcPr>
          <w:p w:rsidR="00A03F8F" w:rsidRDefault="00A75A1C" w:rsidP="00A03F8F">
            <w:pPr>
              <w:jc w:val="center"/>
            </w:pPr>
            <w:r>
              <w:rPr>
                <w:rFonts w:hint="eastAsia"/>
              </w:rPr>
              <w:t>读文件</w:t>
            </w:r>
          </w:p>
          <w:p w:rsidR="00A75A1C" w:rsidRDefault="00A75A1C" w:rsidP="00A03F8F">
            <w:pPr>
              <w:jc w:val="center"/>
            </w:pPr>
            <w:r>
              <w:rPr>
                <w:rFonts w:hint="eastAsia"/>
              </w:rPr>
              <w:t>写文件</w:t>
            </w:r>
          </w:p>
        </w:tc>
      </w:tr>
      <w:tr w:rsidR="00A75A1C" w:rsidTr="00A03F8F">
        <w:tc>
          <w:tcPr>
            <w:tcW w:w="4788" w:type="dxa"/>
            <w:vAlign w:val="center"/>
          </w:tcPr>
          <w:p w:rsidR="00A75A1C" w:rsidRDefault="00A75A1C" w:rsidP="00A03F8F">
            <w:pPr>
              <w:jc w:val="center"/>
            </w:pPr>
            <w:r>
              <w:rPr>
                <w:rFonts w:hint="eastAsia"/>
              </w:rPr>
              <w:t>网络生成</w:t>
            </w:r>
          </w:p>
        </w:tc>
        <w:tc>
          <w:tcPr>
            <w:tcW w:w="4788" w:type="dxa"/>
            <w:vAlign w:val="center"/>
          </w:tcPr>
          <w:p w:rsidR="00A75A1C" w:rsidRDefault="00A75A1C" w:rsidP="00A03F8F">
            <w:pPr>
              <w:jc w:val="center"/>
            </w:pPr>
            <w:r>
              <w:rPr>
                <w:rFonts w:hint="eastAsia"/>
              </w:rPr>
              <w:t>ER</w:t>
            </w:r>
            <w:r>
              <w:rPr>
                <w:rFonts w:hint="eastAsia"/>
              </w:rPr>
              <w:t>随机网络</w:t>
            </w:r>
          </w:p>
          <w:p w:rsidR="00A75A1C" w:rsidRDefault="00A75A1C" w:rsidP="00A03F8F">
            <w:pPr>
              <w:jc w:val="center"/>
            </w:pPr>
            <w:r>
              <w:rPr>
                <w:rFonts w:hint="eastAsia"/>
              </w:rPr>
              <w:t>BA</w:t>
            </w:r>
            <w:r>
              <w:rPr>
                <w:rFonts w:hint="eastAsia"/>
              </w:rPr>
              <w:t>无标度网络</w:t>
            </w:r>
          </w:p>
          <w:p w:rsidR="00A75A1C" w:rsidRPr="00A75A1C" w:rsidRDefault="00A75A1C" w:rsidP="00A03F8F">
            <w:pPr>
              <w:jc w:val="center"/>
            </w:pPr>
            <w:r>
              <w:rPr>
                <w:rFonts w:hint="eastAsia"/>
              </w:rPr>
              <w:t>WS</w:t>
            </w:r>
            <w:r>
              <w:rPr>
                <w:rFonts w:hint="eastAsia"/>
              </w:rPr>
              <w:t>小世界网络</w:t>
            </w:r>
          </w:p>
        </w:tc>
      </w:tr>
      <w:tr w:rsidR="00A03F8F" w:rsidTr="00A03F8F">
        <w:tc>
          <w:tcPr>
            <w:tcW w:w="4788" w:type="dxa"/>
            <w:vAlign w:val="center"/>
          </w:tcPr>
          <w:p w:rsidR="00A03F8F" w:rsidRDefault="00A75A1C" w:rsidP="00A03F8F">
            <w:pPr>
              <w:jc w:val="center"/>
            </w:pPr>
            <w:r>
              <w:rPr>
                <w:rFonts w:hint="eastAsia"/>
              </w:rPr>
              <w:lastRenderedPageBreak/>
              <w:t>参数计算</w:t>
            </w:r>
          </w:p>
        </w:tc>
        <w:tc>
          <w:tcPr>
            <w:tcW w:w="4788" w:type="dxa"/>
            <w:vAlign w:val="center"/>
          </w:tcPr>
          <w:p w:rsidR="00A03F8F" w:rsidRDefault="00A75A1C" w:rsidP="00A03F8F">
            <w:pPr>
              <w:jc w:val="center"/>
            </w:pPr>
            <w:r>
              <w:rPr>
                <w:rFonts w:hint="eastAsia"/>
              </w:rPr>
              <w:t>网络参数</w:t>
            </w:r>
          </w:p>
          <w:p w:rsidR="00A75A1C" w:rsidRDefault="00A75A1C" w:rsidP="00A03F8F">
            <w:pPr>
              <w:jc w:val="center"/>
            </w:pPr>
            <w:r>
              <w:rPr>
                <w:rFonts w:hint="eastAsia"/>
              </w:rPr>
              <w:t>节点参数</w:t>
            </w:r>
          </w:p>
        </w:tc>
      </w:tr>
      <w:tr w:rsidR="00B9304C" w:rsidDel="00B9304C" w:rsidTr="00A03F8F">
        <w:tc>
          <w:tcPr>
            <w:tcW w:w="4788" w:type="dxa"/>
            <w:vAlign w:val="center"/>
          </w:tcPr>
          <w:p w:rsidR="00B9304C" w:rsidRPr="00766D0A" w:rsidDel="00B9304C" w:rsidRDefault="00B9304C" w:rsidP="00A03F8F">
            <w:pPr>
              <w:jc w:val="center"/>
              <w:rPr>
                <w:color w:val="000000" w:themeColor="text1"/>
              </w:rPr>
            </w:pPr>
            <w:r w:rsidRPr="00766D0A">
              <w:rPr>
                <w:rFonts w:hint="eastAsia"/>
                <w:color w:val="000000" w:themeColor="text1"/>
              </w:rPr>
              <w:t>网络加权</w:t>
            </w:r>
          </w:p>
        </w:tc>
        <w:tc>
          <w:tcPr>
            <w:tcW w:w="4788" w:type="dxa"/>
            <w:vAlign w:val="center"/>
          </w:tcPr>
          <w:p w:rsidR="00B9304C" w:rsidRPr="00766D0A" w:rsidRDefault="00B9304C" w:rsidP="00A03F8F">
            <w:pPr>
              <w:jc w:val="center"/>
              <w:rPr>
                <w:color w:val="000000" w:themeColor="text1"/>
              </w:rPr>
            </w:pPr>
            <w:r w:rsidRPr="00766D0A">
              <w:rPr>
                <w:rFonts w:hint="eastAsia"/>
                <w:color w:val="000000" w:themeColor="text1"/>
              </w:rPr>
              <w:t>节点权重</w:t>
            </w:r>
          </w:p>
          <w:p w:rsidR="00B9304C" w:rsidRPr="00766D0A" w:rsidDel="00B9304C" w:rsidRDefault="00B9304C" w:rsidP="00A03F8F">
            <w:pPr>
              <w:jc w:val="center"/>
              <w:rPr>
                <w:color w:val="000000" w:themeColor="text1"/>
              </w:rPr>
            </w:pPr>
            <w:r w:rsidRPr="00766D0A">
              <w:rPr>
                <w:rFonts w:hint="eastAsia"/>
                <w:color w:val="000000" w:themeColor="text1"/>
              </w:rPr>
              <w:t>连边权重</w:t>
            </w:r>
          </w:p>
        </w:tc>
      </w:tr>
      <w:tr w:rsidR="0041790B" w:rsidDel="00B9304C" w:rsidTr="00A03F8F">
        <w:tc>
          <w:tcPr>
            <w:tcW w:w="4788" w:type="dxa"/>
            <w:vAlign w:val="center"/>
          </w:tcPr>
          <w:p w:rsidR="0041790B" w:rsidRPr="004F55C0" w:rsidRDefault="0041790B" w:rsidP="00A03F8F">
            <w:pPr>
              <w:jc w:val="center"/>
            </w:pPr>
            <w:r w:rsidRPr="004F55C0">
              <w:rPr>
                <w:rFonts w:hint="eastAsia"/>
              </w:rPr>
              <w:t>显示功能</w:t>
            </w:r>
          </w:p>
        </w:tc>
        <w:tc>
          <w:tcPr>
            <w:tcW w:w="4788" w:type="dxa"/>
            <w:vAlign w:val="center"/>
          </w:tcPr>
          <w:p w:rsidR="0041790B" w:rsidRPr="004F55C0" w:rsidRDefault="0041790B" w:rsidP="00A03F8F">
            <w:pPr>
              <w:jc w:val="center"/>
            </w:pPr>
            <w:r w:rsidRPr="004F55C0">
              <w:rPr>
                <w:rFonts w:hint="eastAsia"/>
              </w:rPr>
              <w:t>网络结构图</w:t>
            </w:r>
          </w:p>
          <w:p w:rsidR="0041790B" w:rsidRPr="004F55C0" w:rsidRDefault="0041790B" w:rsidP="0041790B">
            <w:pPr>
              <w:jc w:val="center"/>
            </w:pPr>
            <w:r w:rsidRPr="004F55C0">
              <w:rPr>
                <w:rFonts w:hint="eastAsia"/>
              </w:rPr>
              <w:t>关系曲线图</w:t>
            </w:r>
          </w:p>
        </w:tc>
      </w:tr>
      <w:tr w:rsidR="00FF1AE2" w:rsidDel="00B9304C" w:rsidTr="008B382A">
        <w:tc>
          <w:tcPr>
            <w:tcW w:w="9576" w:type="dxa"/>
            <w:gridSpan w:val="2"/>
            <w:vAlign w:val="center"/>
          </w:tcPr>
          <w:p w:rsidR="00FF1AE2" w:rsidRPr="004F55C0" w:rsidRDefault="00FF1AE2" w:rsidP="00A03F8F">
            <w:pPr>
              <w:jc w:val="center"/>
            </w:pPr>
            <w:r w:rsidRPr="004F55C0">
              <w:rPr>
                <w:rFonts w:hint="eastAsia"/>
              </w:rPr>
              <w:t>重要节点发现版</w:t>
            </w:r>
          </w:p>
        </w:tc>
      </w:tr>
      <w:tr w:rsidR="00A03F8F" w:rsidTr="00A03F8F">
        <w:tc>
          <w:tcPr>
            <w:tcW w:w="4788" w:type="dxa"/>
            <w:vAlign w:val="center"/>
          </w:tcPr>
          <w:p w:rsidR="00A03F8F" w:rsidRPr="004F55C0" w:rsidRDefault="00766D0A" w:rsidP="00A03F8F">
            <w:pPr>
              <w:jc w:val="center"/>
            </w:pPr>
            <w:r w:rsidRPr="004F55C0">
              <w:rPr>
                <w:rFonts w:hint="eastAsia"/>
              </w:rPr>
              <w:t>K-Shell</w:t>
            </w:r>
            <w:r w:rsidRPr="004F55C0">
              <w:rPr>
                <w:rFonts w:hint="eastAsia"/>
              </w:rPr>
              <w:t>分解</w:t>
            </w:r>
          </w:p>
        </w:tc>
        <w:tc>
          <w:tcPr>
            <w:tcW w:w="4788" w:type="dxa"/>
            <w:vAlign w:val="center"/>
          </w:tcPr>
          <w:p w:rsidR="00A75A1C" w:rsidRPr="004F55C0" w:rsidRDefault="00766D0A" w:rsidP="00A75A1C">
            <w:pPr>
              <w:jc w:val="center"/>
            </w:pPr>
            <w:r w:rsidRPr="004F55C0">
              <w:rPr>
                <w:rFonts w:hint="eastAsia"/>
              </w:rPr>
              <w:t>/</w:t>
            </w:r>
          </w:p>
        </w:tc>
      </w:tr>
      <w:tr w:rsidR="00766D0A" w:rsidTr="00A03F8F">
        <w:tc>
          <w:tcPr>
            <w:tcW w:w="4788" w:type="dxa"/>
            <w:vAlign w:val="center"/>
          </w:tcPr>
          <w:p w:rsidR="00766D0A" w:rsidRPr="004F55C0" w:rsidRDefault="00766D0A" w:rsidP="00A03F8F">
            <w:pPr>
              <w:jc w:val="center"/>
            </w:pPr>
            <w:r w:rsidRPr="004F55C0">
              <w:rPr>
                <w:rFonts w:hint="eastAsia"/>
              </w:rPr>
              <w:t>社团划分</w:t>
            </w:r>
          </w:p>
        </w:tc>
        <w:tc>
          <w:tcPr>
            <w:tcW w:w="4788" w:type="dxa"/>
            <w:vAlign w:val="center"/>
          </w:tcPr>
          <w:p w:rsidR="00766D0A" w:rsidRPr="004F55C0" w:rsidDel="00FF1AE2" w:rsidRDefault="00766D0A" w:rsidP="00766D0A">
            <w:pPr>
              <w:jc w:val="center"/>
            </w:pPr>
            <w:r w:rsidRPr="004F55C0">
              <w:rPr>
                <w:rFonts w:hint="eastAsia"/>
              </w:rPr>
              <w:t>/</w:t>
            </w:r>
          </w:p>
        </w:tc>
      </w:tr>
      <w:tr w:rsidR="00766D0A" w:rsidTr="00A03F8F">
        <w:tc>
          <w:tcPr>
            <w:tcW w:w="4788" w:type="dxa"/>
            <w:vAlign w:val="center"/>
          </w:tcPr>
          <w:p w:rsidR="00766D0A" w:rsidRPr="0041790B" w:rsidRDefault="00766D0A" w:rsidP="00A03F8F">
            <w:pPr>
              <w:jc w:val="center"/>
              <w:rPr>
                <w:color w:val="FF0000"/>
              </w:rPr>
            </w:pPr>
            <w:r w:rsidRPr="0041790B">
              <w:rPr>
                <w:rFonts w:hint="eastAsia"/>
                <w:color w:val="FF0000"/>
              </w:rPr>
              <w:t>SIR</w:t>
            </w:r>
            <w:r w:rsidRPr="0041790B">
              <w:rPr>
                <w:rFonts w:hint="eastAsia"/>
                <w:color w:val="FF0000"/>
              </w:rPr>
              <w:t>传播</w:t>
            </w:r>
          </w:p>
        </w:tc>
        <w:tc>
          <w:tcPr>
            <w:tcW w:w="4788" w:type="dxa"/>
            <w:vAlign w:val="center"/>
          </w:tcPr>
          <w:p w:rsidR="00766D0A" w:rsidRPr="0059065E" w:rsidRDefault="009F64E8" w:rsidP="00953506">
            <w:pPr>
              <w:jc w:val="center"/>
              <w:rPr>
                <w:color w:val="00B050"/>
              </w:rPr>
            </w:pPr>
            <w:commentRangeStart w:id="0"/>
            <w:r w:rsidRPr="0059065E">
              <w:rPr>
                <w:rFonts w:hint="eastAsia"/>
                <w:color w:val="00B050"/>
              </w:rPr>
              <w:t>SIR</w:t>
            </w:r>
            <w:r w:rsidRPr="0059065E">
              <w:rPr>
                <w:rFonts w:hint="eastAsia"/>
                <w:color w:val="00B050"/>
              </w:rPr>
              <w:t>属于复杂网络传播领域，夏师姐论文已经讨论了复杂网络</w:t>
            </w:r>
            <w:r w:rsidR="00953506" w:rsidRPr="0059065E">
              <w:rPr>
                <w:rFonts w:hint="eastAsia"/>
                <w:color w:val="00B050"/>
              </w:rPr>
              <w:t>谣言</w:t>
            </w:r>
            <w:r w:rsidRPr="0059065E">
              <w:rPr>
                <w:rFonts w:hint="eastAsia"/>
                <w:color w:val="00B050"/>
              </w:rPr>
              <w:t>传播上，重要节点防御和随机节点防御并无结果差异。所以重要节点发现算法对</w:t>
            </w:r>
            <w:r w:rsidRPr="0059065E">
              <w:rPr>
                <w:rFonts w:hint="eastAsia"/>
                <w:color w:val="00B050"/>
              </w:rPr>
              <w:t>SIR</w:t>
            </w:r>
            <w:r w:rsidRPr="0059065E">
              <w:rPr>
                <w:rFonts w:hint="eastAsia"/>
                <w:color w:val="00B050"/>
              </w:rPr>
              <w:t>传播并无明显帮助。</w:t>
            </w:r>
            <w:r w:rsidR="004F55C0" w:rsidRPr="0059065E">
              <w:rPr>
                <w:rFonts w:hint="eastAsia"/>
                <w:color w:val="00B050"/>
              </w:rPr>
              <w:t>（建议提取出来一个复杂网络</w:t>
            </w:r>
            <w:r w:rsidR="00503FCF" w:rsidRPr="0059065E">
              <w:rPr>
                <w:rFonts w:hint="eastAsia"/>
                <w:color w:val="00B050"/>
              </w:rPr>
              <w:t>信息</w:t>
            </w:r>
            <w:r w:rsidR="004F55C0" w:rsidRPr="0059065E">
              <w:rPr>
                <w:rFonts w:hint="eastAsia"/>
                <w:color w:val="00B050"/>
              </w:rPr>
              <w:t>传播版本族</w:t>
            </w:r>
            <w:r w:rsidR="004C6A2D" w:rsidRPr="0059065E">
              <w:rPr>
                <w:rFonts w:hint="eastAsia"/>
                <w:color w:val="00B050"/>
              </w:rPr>
              <w:t>，即孟师姐主要方向</w:t>
            </w:r>
            <w:r w:rsidR="004F55C0" w:rsidRPr="0059065E">
              <w:rPr>
                <w:rFonts w:hint="eastAsia"/>
                <w:color w:val="00B050"/>
              </w:rPr>
              <w:t>）</w:t>
            </w:r>
            <w:commentRangeEnd w:id="0"/>
            <w:r w:rsidR="00983408">
              <w:rPr>
                <w:rStyle w:val="CommentReference"/>
              </w:rPr>
              <w:commentReference w:id="0"/>
            </w:r>
          </w:p>
        </w:tc>
      </w:tr>
      <w:tr w:rsidR="00766D0A" w:rsidTr="00681C0F">
        <w:tc>
          <w:tcPr>
            <w:tcW w:w="9576" w:type="dxa"/>
            <w:gridSpan w:val="2"/>
            <w:vAlign w:val="center"/>
          </w:tcPr>
          <w:p w:rsidR="00766D0A" w:rsidRPr="004F55C0" w:rsidRDefault="00766D0A" w:rsidP="00766D0A">
            <w:pPr>
              <w:jc w:val="center"/>
            </w:pPr>
            <w:r w:rsidRPr="004F55C0">
              <w:rPr>
                <w:rFonts w:hint="eastAsia"/>
              </w:rPr>
              <w:t>关键词提取版本</w:t>
            </w:r>
          </w:p>
        </w:tc>
      </w:tr>
      <w:tr w:rsidR="00FF1AE2" w:rsidTr="00A03F8F">
        <w:tc>
          <w:tcPr>
            <w:tcW w:w="4788" w:type="dxa"/>
            <w:vAlign w:val="center"/>
          </w:tcPr>
          <w:p w:rsidR="00FF1AE2" w:rsidRDefault="00FF1AE2" w:rsidP="00A03F8F">
            <w:pPr>
              <w:jc w:val="center"/>
            </w:pPr>
            <w:r>
              <w:rPr>
                <w:rFonts w:hint="eastAsia"/>
              </w:rPr>
              <w:t>文本预处理</w:t>
            </w:r>
          </w:p>
        </w:tc>
        <w:tc>
          <w:tcPr>
            <w:tcW w:w="4788" w:type="dxa"/>
            <w:vAlign w:val="center"/>
          </w:tcPr>
          <w:p w:rsidR="00FF1AE2" w:rsidRDefault="00FF1AE2" w:rsidP="000F4061">
            <w:pPr>
              <w:jc w:val="center"/>
            </w:pPr>
            <w:r>
              <w:rPr>
                <w:rFonts w:hint="eastAsia"/>
              </w:rPr>
              <w:t>去停用词</w:t>
            </w:r>
          </w:p>
          <w:p w:rsidR="00FF1AE2" w:rsidRDefault="00FF1AE2" w:rsidP="00A75A1C">
            <w:pPr>
              <w:jc w:val="center"/>
            </w:pPr>
            <w:r>
              <w:rPr>
                <w:rFonts w:hint="eastAsia"/>
              </w:rPr>
              <w:t>去无用词性词语</w:t>
            </w:r>
          </w:p>
        </w:tc>
      </w:tr>
      <w:tr w:rsidR="00FF1AE2" w:rsidTr="00A03F8F">
        <w:tc>
          <w:tcPr>
            <w:tcW w:w="4788" w:type="dxa"/>
            <w:vAlign w:val="center"/>
          </w:tcPr>
          <w:p w:rsidR="00FF1AE2" w:rsidRDefault="00FF1AE2" w:rsidP="00A03F8F">
            <w:pPr>
              <w:jc w:val="center"/>
            </w:pPr>
            <w:r>
              <w:rPr>
                <w:rFonts w:hint="eastAsia"/>
              </w:rPr>
              <w:t>文本网络构建</w:t>
            </w:r>
          </w:p>
        </w:tc>
        <w:tc>
          <w:tcPr>
            <w:tcW w:w="4788" w:type="dxa"/>
            <w:vAlign w:val="center"/>
          </w:tcPr>
          <w:p w:rsidR="00FF1AE2" w:rsidRPr="00A75A1C" w:rsidRDefault="00FF1AE2" w:rsidP="00766D0A">
            <w:pPr>
              <w:jc w:val="center"/>
            </w:pPr>
            <w:r>
              <w:rPr>
                <w:rFonts w:hint="eastAsia"/>
              </w:rPr>
              <w:t>基础网络构建</w:t>
            </w:r>
          </w:p>
        </w:tc>
      </w:tr>
      <w:tr w:rsidR="00FF1AE2" w:rsidTr="00A03F8F">
        <w:tc>
          <w:tcPr>
            <w:tcW w:w="4788" w:type="dxa"/>
            <w:vAlign w:val="center"/>
          </w:tcPr>
          <w:p w:rsidR="00FF1AE2" w:rsidRDefault="00FF1AE2" w:rsidP="00A03F8F">
            <w:pPr>
              <w:jc w:val="center"/>
            </w:pPr>
            <w:r>
              <w:rPr>
                <w:rFonts w:hint="eastAsia"/>
              </w:rPr>
              <w:t>文本网络优化</w:t>
            </w:r>
          </w:p>
        </w:tc>
        <w:tc>
          <w:tcPr>
            <w:tcW w:w="4788" w:type="dxa"/>
            <w:vAlign w:val="center"/>
          </w:tcPr>
          <w:p w:rsidR="00FF1AE2" w:rsidRDefault="00FF1AE2" w:rsidP="00A03F8F">
            <w:pPr>
              <w:jc w:val="center"/>
            </w:pPr>
            <w:r>
              <w:rPr>
                <w:rFonts w:hint="eastAsia"/>
              </w:rPr>
              <w:t>词语相似度计算</w:t>
            </w:r>
          </w:p>
        </w:tc>
      </w:tr>
      <w:tr w:rsidR="00FF1AE2" w:rsidTr="00A03F8F">
        <w:tc>
          <w:tcPr>
            <w:tcW w:w="4788" w:type="dxa"/>
            <w:vAlign w:val="center"/>
          </w:tcPr>
          <w:p w:rsidR="00FF1AE2" w:rsidRDefault="00FF1AE2" w:rsidP="00A03F8F">
            <w:pPr>
              <w:jc w:val="center"/>
            </w:pPr>
            <w:r>
              <w:rPr>
                <w:rFonts w:hint="eastAsia"/>
              </w:rPr>
              <w:t>文本关键词提取</w:t>
            </w:r>
          </w:p>
        </w:tc>
        <w:tc>
          <w:tcPr>
            <w:tcW w:w="4788" w:type="dxa"/>
            <w:vAlign w:val="center"/>
          </w:tcPr>
          <w:p w:rsidR="00FF1AE2" w:rsidRDefault="00FF1AE2" w:rsidP="00A03F8F">
            <w:pPr>
              <w:jc w:val="center"/>
            </w:pPr>
            <w:r>
              <w:rPr>
                <w:rFonts w:hint="eastAsia"/>
              </w:rPr>
              <w:t>方法</w:t>
            </w:r>
            <w:proofErr w:type="gramStart"/>
            <w:r>
              <w:rPr>
                <w:rFonts w:hint="eastAsia"/>
              </w:rPr>
              <w:t>一</w:t>
            </w:r>
            <w:proofErr w:type="gramEnd"/>
            <w:r>
              <w:rPr>
                <w:rFonts w:hint="eastAsia"/>
              </w:rPr>
              <w:t>：统计参数加权</w:t>
            </w:r>
          </w:p>
          <w:p w:rsidR="00FF1AE2" w:rsidRDefault="00FF1AE2" w:rsidP="00A03F8F">
            <w:pPr>
              <w:jc w:val="center"/>
            </w:pPr>
            <w:r>
              <w:rPr>
                <w:rFonts w:hint="eastAsia"/>
              </w:rPr>
              <w:t>方法二：提出的新算法</w:t>
            </w:r>
          </w:p>
        </w:tc>
      </w:tr>
    </w:tbl>
    <w:p w:rsidR="00B6578C" w:rsidRDefault="00FD7125" w:rsidP="00B6578C">
      <w:pPr>
        <w:rPr>
          <w:ins w:id="1" w:author="z003hkns" w:date="2015-11-27T09:35:00Z"/>
        </w:rPr>
      </w:pPr>
      <w:ins w:id="2" w:author="z003hkns" w:date="2015-11-27T09:28:00Z">
        <w:r>
          <w:rPr>
            <w:rFonts w:hint="eastAsia"/>
          </w:rPr>
          <w:t>（</w:t>
        </w:r>
      </w:ins>
      <w:ins w:id="3" w:author="z003hkns" w:date="2015-11-27T09:31:00Z">
        <w:r w:rsidR="004F5935">
          <w:rPr>
            <w:rFonts w:hint="eastAsia"/>
          </w:rPr>
          <w:t>王兵使用</w:t>
        </w:r>
        <w:r w:rsidR="004F5935">
          <w:rPr>
            <w:rFonts w:hint="eastAsia"/>
          </w:rPr>
          <w:t>SIR</w:t>
        </w:r>
        <w:r w:rsidR="004F5935">
          <w:rPr>
            <w:rFonts w:hint="eastAsia"/>
          </w:rPr>
          <w:t>来验证节点重要性的依据是什么？</w:t>
        </w:r>
      </w:ins>
      <w:ins w:id="4" w:author="z003hkns" w:date="2015-11-27T09:33:00Z">
        <w:r w:rsidR="00FF340B">
          <w:rPr>
            <w:rFonts w:hint="eastAsia"/>
          </w:rPr>
          <w:t>是</w:t>
        </w:r>
      </w:ins>
      <w:ins w:id="5" w:author="z003hkns" w:date="2015-11-27T10:08:00Z">
        <w:r w:rsidR="00FF340B">
          <w:rPr>
            <w:rFonts w:hint="eastAsia"/>
          </w:rPr>
          <w:t>认为</w:t>
        </w:r>
      </w:ins>
      <w:ins w:id="6" w:author="z003hkns" w:date="2015-11-27T09:34:00Z">
        <w:r w:rsidR="00D02259">
          <w:rPr>
            <w:rFonts w:hint="eastAsia"/>
          </w:rPr>
          <w:t>去除重要的节点后，传播就能被</w:t>
        </w:r>
      </w:ins>
      <w:ins w:id="7" w:author="z003hkns" w:date="2015-11-27T10:08:00Z">
        <w:r w:rsidR="00CA4865">
          <w:rPr>
            <w:rFonts w:hint="eastAsia"/>
          </w:rPr>
          <w:t>更快</w:t>
        </w:r>
      </w:ins>
      <w:ins w:id="8" w:author="z003hkns" w:date="2015-11-27T09:34:00Z">
        <w:r w:rsidR="00D02259">
          <w:rPr>
            <w:rFonts w:hint="eastAsia"/>
          </w:rPr>
          <w:t>抑制吗？</w:t>
        </w:r>
      </w:ins>
      <w:ins w:id="9" w:author="z003hkns" w:date="2015-11-27T09:28:00Z">
        <w:r>
          <w:rPr>
            <w:rFonts w:hint="eastAsia"/>
          </w:rPr>
          <w:t>）</w:t>
        </w:r>
      </w:ins>
    </w:p>
    <w:p w:rsidR="0071367B" w:rsidRDefault="0071367B" w:rsidP="00B6578C">
      <w:ins w:id="10" w:author="z003hkns" w:date="2015-11-27T09:35:00Z">
        <w:r>
          <w:rPr>
            <w:rFonts w:hint="eastAsia"/>
          </w:rPr>
          <w:t>（你的模型是文档网络，和</w:t>
        </w:r>
        <w:r>
          <w:rPr>
            <w:rFonts w:hint="eastAsia"/>
          </w:rPr>
          <w:t>SIR</w:t>
        </w:r>
        <w:r>
          <w:rPr>
            <w:rFonts w:hint="eastAsia"/>
          </w:rPr>
          <w:t>的人际关系网络存在本质差异，选取的</w:t>
        </w:r>
      </w:ins>
      <w:ins w:id="11" w:author="z003hkns" w:date="2015-11-27T09:36:00Z">
        <w:r w:rsidR="00AA1BB0">
          <w:rPr>
            <w:rFonts w:hint="eastAsia"/>
          </w:rPr>
          <w:t>验证模型</w:t>
        </w:r>
        <w:r>
          <w:rPr>
            <w:rFonts w:hint="eastAsia"/>
          </w:rPr>
          <w:t>有问题。可以采用标准结果比对法来验证，即</w:t>
        </w:r>
      </w:ins>
      <w:ins w:id="12" w:author="z003hkns" w:date="2015-11-27T09:37:00Z">
        <w:r>
          <w:rPr>
            <w:rFonts w:hint="eastAsia"/>
          </w:rPr>
          <w:t>使用已经有关键词的文本，看处理后输出的关键词是否能命中作者的关键词。（这也是验证</w:t>
        </w:r>
      </w:ins>
      <w:ins w:id="13" w:author="z003hkns" w:date="2015-11-27T09:38:00Z">
        <w:r>
          <w:rPr>
            <w:rFonts w:hint="eastAsia"/>
          </w:rPr>
          <w:t>缓存</w:t>
        </w:r>
      </w:ins>
      <w:ins w:id="14" w:author="z003hkns" w:date="2015-11-27T09:37:00Z">
        <w:r>
          <w:rPr>
            <w:rFonts w:hint="eastAsia"/>
          </w:rPr>
          <w:t>调度准确率的</w:t>
        </w:r>
      </w:ins>
      <w:ins w:id="15" w:author="z003hkns" w:date="2015-11-27T09:38:00Z">
        <w:r>
          <w:rPr>
            <w:rFonts w:hint="eastAsia"/>
          </w:rPr>
          <w:t>衡量</w:t>
        </w:r>
      </w:ins>
      <w:ins w:id="16" w:author="z003hkns" w:date="2015-11-27T09:37:00Z">
        <w:r>
          <w:rPr>
            <w:rFonts w:hint="eastAsia"/>
          </w:rPr>
          <w:t>方法，命中率）</w:t>
        </w:r>
      </w:ins>
      <w:ins w:id="17" w:author="z003hkns" w:date="2015-11-27T09:35:00Z">
        <w:r>
          <w:rPr>
            <w:rFonts w:hint="eastAsia"/>
          </w:rPr>
          <w:t>）</w:t>
        </w:r>
      </w:ins>
    </w:p>
    <w:p w:rsidR="00723C5F" w:rsidRDefault="00983408" w:rsidP="00723C5F">
      <w:pPr>
        <w:jc w:val="center"/>
      </w:pPr>
      <w:r>
        <w:object w:dxaOrig="9125" w:dyaOrig="5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8pt;height:272.35pt" o:ole="">
            <v:imagedata r:id="rId8" o:title=""/>
          </v:shape>
          <o:OLEObject Type="Embed" ProgID="Visio.Drawing.11" ShapeID="_x0000_i1025" DrawAspect="Content" ObjectID="_1510137182" r:id="rId9"/>
        </w:object>
      </w:r>
    </w:p>
    <w:p w:rsidR="00B6578C" w:rsidRDefault="00B6578C" w:rsidP="00B6578C">
      <w:pPr>
        <w:pStyle w:val="Heading2"/>
      </w:pPr>
      <w:r>
        <w:rPr>
          <w:rFonts w:hint="eastAsia"/>
        </w:rPr>
        <w:t xml:space="preserve">2.2 </w:t>
      </w:r>
      <w:r w:rsidRPr="00B6578C">
        <w:rPr>
          <w:rFonts w:hint="eastAsia"/>
        </w:rPr>
        <w:t>功能分类与优先级</w:t>
      </w:r>
    </w:p>
    <w:p w:rsidR="00B6578C" w:rsidRDefault="00B6578C" w:rsidP="00254EAC">
      <w:pPr>
        <w:pStyle w:val="Heading3"/>
      </w:pPr>
      <w:r>
        <w:rPr>
          <w:rFonts w:hint="eastAsia"/>
        </w:rPr>
        <w:t>2.2.1</w:t>
      </w:r>
      <w:r w:rsidR="000F3148">
        <w:rPr>
          <w:rFonts w:hint="eastAsia"/>
        </w:rPr>
        <w:t>核心功能</w:t>
      </w:r>
    </w:p>
    <w:p w:rsidR="00195311" w:rsidRDefault="00195311" w:rsidP="00195311">
      <w:pPr>
        <w:pStyle w:val="ListParagraph"/>
        <w:numPr>
          <w:ilvl w:val="0"/>
          <w:numId w:val="4"/>
        </w:numPr>
        <w:ind w:firstLineChars="0"/>
      </w:pPr>
      <w:r>
        <w:rPr>
          <w:rFonts w:hint="eastAsia"/>
        </w:rPr>
        <w:t>参数计算：网络参数计算、节点参数计算</w:t>
      </w:r>
    </w:p>
    <w:p w:rsidR="00766D0A" w:rsidRDefault="00195311" w:rsidP="00195311">
      <w:pPr>
        <w:pStyle w:val="ListParagraph"/>
        <w:numPr>
          <w:ilvl w:val="0"/>
          <w:numId w:val="4"/>
        </w:numPr>
        <w:ind w:firstLineChars="0"/>
      </w:pPr>
      <w:r>
        <w:rPr>
          <w:rFonts w:hint="eastAsia"/>
        </w:rPr>
        <w:t>文本网络构建：基础网络构建</w:t>
      </w:r>
    </w:p>
    <w:p w:rsidR="00766D0A" w:rsidRPr="00983408" w:rsidRDefault="00766D0A" w:rsidP="00766D0A">
      <w:pPr>
        <w:pStyle w:val="ListParagraph"/>
        <w:ind w:firstLineChars="0" w:firstLine="360"/>
        <w:rPr>
          <w:color w:val="000000" w:themeColor="text1"/>
        </w:rPr>
      </w:pPr>
      <w:r w:rsidRPr="00983408">
        <w:rPr>
          <w:rFonts w:hint="eastAsia"/>
          <w:color w:val="000000" w:themeColor="text1"/>
        </w:rPr>
        <w:t>预处理后剩余词语作为候选关键词集，按照连边规则（同一个句子中距离小于等于</w:t>
      </w:r>
      <w:r w:rsidRPr="00983408">
        <w:rPr>
          <w:rFonts w:hint="eastAsia"/>
          <w:color w:val="000000" w:themeColor="text1"/>
        </w:rPr>
        <w:t>2</w:t>
      </w:r>
      <w:r w:rsidRPr="00983408">
        <w:rPr>
          <w:rFonts w:hint="eastAsia"/>
          <w:color w:val="000000" w:themeColor="text1"/>
        </w:rPr>
        <w:t>的词语之间直接产生连边）构建成复杂网络，根据词语位置及词性为词语节点赋以权重，根据词语在同一个句子中的共现频率给连边加权。</w:t>
      </w:r>
    </w:p>
    <w:p w:rsidR="00195311" w:rsidRDefault="00195311" w:rsidP="00195311">
      <w:pPr>
        <w:pStyle w:val="ListParagraph"/>
        <w:numPr>
          <w:ilvl w:val="0"/>
          <w:numId w:val="4"/>
        </w:numPr>
        <w:ind w:firstLineChars="0"/>
      </w:pPr>
      <w:r>
        <w:rPr>
          <w:rFonts w:hint="eastAsia"/>
        </w:rPr>
        <w:t>文本网络优化：词语相似度计算</w:t>
      </w:r>
    </w:p>
    <w:p w:rsidR="0012304B" w:rsidRPr="00983408" w:rsidRDefault="0012304B" w:rsidP="0012304B">
      <w:pPr>
        <w:pStyle w:val="ListParagraph"/>
        <w:ind w:firstLineChars="0" w:firstLine="360"/>
        <w:rPr>
          <w:color w:val="000000" w:themeColor="text1"/>
        </w:rPr>
      </w:pPr>
      <w:r w:rsidRPr="00983408">
        <w:rPr>
          <w:rFonts w:hint="eastAsia"/>
          <w:color w:val="000000" w:themeColor="text1"/>
        </w:rPr>
        <w:t>通过计算词语的相似度，找出同义词或近义词（即相似节点），合并这些相似的词语节点及其连边，</w:t>
      </w:r>
      <w:proofErr w:type="gramStart"/>
      <w:r w:rsidRPr="00983408">
        <w:rPr>
          <w:rFonts w:hint="eastAsia"/>
          <w:color w:val="000000" w:themeColor="text1"/>
        </w:rPr>
        <w:t>则网络</w:t>
      </w:r>
      <w:proofErr w:type="gramEnd"/>
      <w:r w:rsidRPr="00983408">
        <w:rPr>
          <w:rFonts w:hint="eastAsia"/>
          <w:color w:val="000000" w:themeColor="text1"/>
        </w:rPr>
        <w:t>节点数量相对减少，且不存在相同或相似内容的节点（即降低了网络冗余度），使得找出的关键词更准确，实现网络优化。</w:t>
      </w:r>
    </w:p>
    <w:p w:rsidR="00195311" w:rsidRPr="00983408" w:rsidRDefault="00195311" w:rsidP="00195311">
      <w:pPr>
        <w:pStyle w:val="ListParagraph"/>
        <w:numPr>
          <w:ilvl w:val="0"/>
          <w:numId w:val="4"/>
        </w:numPr>
        <w:ind w:firstLineChars="0"/>
        <w:rPr>
          <w:color w:val="000000" w:themeColor="text1"/>
        </w:rPr>
      </w:pPr>
      <w:r w:rsidRPr="00983408">
        <w:rPr>
          <w:rFonts w:hint="eastAsia"/>
          <w:color w:val="000000" w:themeColor="text1"/>
        </w:rPr>
        <w:t>文本关键词提取：方法二</w:t>
      </w:r>
    </w:p>
    <w:p w:rsidR="0012304B" w:rsidRPr="00983408" w:rsidRDefault="0012304B" w:rsidP="0012304B">
      <w:pPr>
        <w:pStyle w:val="ListParagraph"/>
        <w:ind w:firstLineChars="0" w:firstLine="360"/>
        <w:rPr>
          <w:color w:val="000000" w:themeColor="text1"/>
        </w:rPr>
      </w:pPr>
      <w:r w:rsidRPr="00983408">
        <w:rPr>
          <w:rFonts w:hint="eastAsia"/>
          <w:color w:val="000000" w:themeColor="text1"/>
        </w:rPr>
        <w:t>结合复杂网络的统计参数及经典算法，提出一种网络重要节点发现新算法，找出的重要节点对应的节点内容就是文本关键词。</w:t>
      </w:r>
    </w:p>
    <w:p w:rsidR="000F3148" w:rsidRPr="00983408" w:rsidRDefault="000F3148" w:rsidP="00254EAC">
      <w:pPr>
        <w:pStyle w:val="Heading3"/>
        <w:rPr>
          <w:color w:val="000000" w:themeColor="text1"/>
        </w:rPr>
      </w:pPr>
      <w:r w:rsidRPr="00983408">
        <w:rPr>
          <w:rFonts w:hint="eastAsia"/>
          <w:color w:val="000000" w:themeColor="text1"/>
        </w:rPr>
        <w:t xml:space="preserve">2.2.2 </w:t>
      </w:r>
      <w:r w:rsidRPr="00983408">
        <w:rPr>
          <w:rFonts w:hint="eastAsia"/>
          <w:color w:val="000000" w:themeColor="text1"/>
        </w:rPr>
        <w:t>必要功能</w:t>
      </w:r>
    </w:p>
    <w:p w:rsidR="00766D0A" w:rsidRPr="00983408" w:rsidRDefault="00195311" w:rsidP="00766D0A">
      <w:pPr>
        <w:pStyle w:val="ListParagraph"/>
        <w:numPr>
          <w:ilvl w:val="0"/>
          <w:numId w:val="5"/>
        </w:numPr>
        <w:ind w:firstLineChars="0"/>
        <w:rPr>
          <w:color w:val="000000" w:themeColor="text1"/>
        </w:rPr>
      </w:pPr>
      <w:r w:rsidRPr="00983408">
        <w:rPr>
          <w:rFonts w:hint="eastAsia"/>
          <w:color w:val="000000" w:themeColor="text1"/>
        </w:rPr>
        <w:t>文件读写</w:t>
      </w:r>
    </w:p>
    <w:p w:rsidR="00195311" w:rsidRPr="00983408" w:rsidRDefault="00195311" w:rsidP="00195311">
      <w:pPr>
        <w:pStyle w:val="ListParagraph"/>
        <w:numPr>
          <w:ilvl w:val="0"/>
          <w:numId w:val="5"/>
        </w:numPr>
        <w:ind w:firstLineChars="0"/>
        <w:rPr>
          <w:color w:val="000000" w:themeColor="text1"/>
        </w:rPr>
      </w:pPr>
      <w:r w:rsidRPr="00983408">
        <w:rPr>
          <w:rFonts w:hint="eastAsia"/>
          <w:color w:val="000000" w:themeColor="text1"/>
        </w:rPr>
        <w:lastRenderedPageBreak/>
        <w:t>文本预处理</w:t>
      </w:r>
      <w:r w:rsidRPr="00983408">
        <w:rPr>
          <w:color w:val="000000" w:themeColor="text1"/>
        </w:rPr>
        <w:t xml:space="preserve"> </w:t>
      </w:r>
    </w:p>
    <w:p w:rsidR="0012304B" w:rsidRPr="00983408" w:rsidRDefault="00766D0A" w:rsidP="0012304B">
      <w:pPr>
        <w:pStyle w:val="ListParagraph"/>
        <w:ind w:firstLineChars="0" w:firstLine="360"/>
        <w:rPr>
          <w:color w:val="000000" w:themeColor="text1"/>
        </w:rPr>
      </w:pPr>
      <w:r w:rsidRPr="00983408">
        <w:rPr>
          <w:rFonts w:hint="eastAsia"/>
          <w:color w:val="000000" w:themeColor="text1"/>
        </w:rPr>
        <w:t>目标文本为使用分词软件</w:t>
      </w:r>
      <w:r w:rsidRPr="00983408">
        <w:rPr>
          <w:rFonts w:hint="eastAsia"/>
          <w:color w:val="000000" w:themeColor="text1"/>
        </w:rPr>
        <w:t>NLPIR</w:t>
      </w:r>
      <w:r w:rsidRPr="00983408">
        <w:rPr>
          <w:rFonts w:hint="eastAsia"/>
          <w:color w:val="000000" w:themeColor="text1"/>
        </w:rPr>
        <w:t>得到的分词结果，保存至</w:t>
      </w:r>
      <w:r w:rsidRPr="00983408">
        <w:rPr>
          <w:rFonts w:hint="eastAsia"/>
          <w:color w:val="000000" w:themeColor="text1"/>
        </w:rPr>
        <w:t>txt</w:t>
      </w:r>
      <w:r w:rsidRPr="00983408">
        <w:rPr>
          <w:rFonts w:hint="eastAsia"/>
          <w:color w:val="000000" w:themeColor="text1"/>
        </w:rPr>
        <w:t>文档中，再由平台以字符串形式读入，首先系统记录词语位于第几个句子以及在句子中的位置，而后通过比对</w:t>
      </w:r>
      <w:r w:rsidR="0012304B" w:rsidRPr="00983408">
        <w:rPr>
          <w:rFonts w:hint="eastAsia"/>
          <w:color w:val="000000" w:themeColor="text1"/>
        </w:rPr>
        <w:t>事先读入的一个停用词表和词性表，如果文档中的词语包含停用词表中的词语或者词性表中的词性，则直接删除，剩下的词语作为候选关键词集。</w:t>
      </w:r>
    </w:p>
    <w:p w:rsidR="000F3148" w:rsidRDefault="000F3148" w:rsidP="0012304B">
      <w:pPr>
        <w:pStyle w:val="Heading3"/>
      </w:pPr>
      <w:r>
        <w:rPr>
          <w:rFonts w:hint="eastAsia"/>
        </w:rPr>
        <w:t xml:space="preserve">2.2.3 </w:t>
      </w:r>
      <w:r>
        <w:rPr>
          <w:rFonts w:hint="eastAsia"/>
        </w:rPr>
        <w:t>外围功能</w:t>
      </w:r>
    </w:p>
    <w:p w:rsidR="0012304B" w:rsidRDefault="0012304B" w:rsidP="0012304B">
      <w:pPr>
        <w:pStyle w:val="ListParagraph"/>
        <w:numPr>
          <w:ilvl w:val="0"/>
          <w:numId w:val="6"/>
        </w:numPr>
        <w:ind w:firstLineChars="0"/>
      </w:pPr>
      <w:r>
        <w:rPr>
          <w:rFonts w:hint="eastAsia"/>
        </w:rPr>
        <w:t>网络生成</w:t>
      </w:r>
    </w:p>
    <w:p w:rsidR="000F3148" w:rsidRDefault="0041790B" w:rsidP="00B6578C">
      <w:r>
        <w:t>2</w:t>
      </w:r>
      <w:r>
        <w:t>）显示功能</w:t>
      </w:r>
    </w:p>
    <w:p w:rsidR="000F3148" w:rsidRDefault="000F3148" w:rsidP="00254EAC">
      <w:pPr>
        <w:pStyle w:val="Heading3"/>
      </w:pPr>
      <w:r>
        <w:rPr>
          <w:rFonts w:hint="eastAsia"/>
        </w:rPr>
        <w:t xml:space="preserve">2.2.4 </w:t>
      </w:r>
      <w:r>
        <w:rPr>
          <w:rFonts w:hint="eastAsia"/>
        </w:rPr>
        <w:t>辅助功能</w:t>
      </w:r>
    </w:p>
    <w:p w:rsidR="00195311" w:rsidRDefault="00195311" w:rsidP="00195311">
      <w:pPr>
        <w:pStyle w:val="ListParagraph"/>
        <w:numPr>
          <w:ilvl w:val="0"/>
          <w:numId w:val="7"/>
        </w:numPr>
        <w:ind w:firstLineChars="0"/>
      </w:pPr>
      <w:r>
        <w:rPr>
          <w:rFonts w:hint="eastAsia"/>
        </w:rPr>
        <w:t>K-Shell</w:t>
      </w:r>
      <w:r>
        <w:rPr>
          <w:rFonts w:hint="eastAsia"/>
        </w:rPr>
        <w:t>分解</w:t>
      </w:r>
    </w:p>
    <w:p w:rsidR="0012304B" w:rsidRDefault="0012304B" w:rsidP="00195311">
      <w:pPr>
        <w:pStyle w:val="ListParagraph"/>
        <w:numPr>
          <w:ilvl w:val="0"/>
          <w:numId w:val="7"/>
        </w:numPr>
        <w:ind w:firstLineChars="0"/>
      </w:pPr>
      <w:r>
        <w:rPr>
          <w:rFonts w:hint="eastAsia"/>
        </w:rPr>
        <w:t>社团划分</w:t>
      </w:r>
    </w:p>
    <w:p w:rsidR="000F3148" w:rsidRDefault="00195311" w:rsidP="00B6578C">
      <w:pPr>
        <w:pStyle w:val="ListParagraph"/>
        <w:numPr>
          <w:ilvl w:val="0"/>
          <w:numId w:val="7"/>
        </w:numPr>
        <w:ind w:firstLineChars="0"/>
      </w:pPr>
      <w:r>
        <w:rPr>
          <w:rFonts w:hint="eastAsia"/>
        </w:rPr>
        <w:t>SIR</w:t>
      </w:r>
      <w:r>
        <w:rPr>
          <w:rFonts w:hint="eastAsia"/>
        </w:rPr>
        <w:t>传播</w:t>
      </w:r>
    </w:p>
    <w:p w:rsidR="000F3148" w:rsidRDefault="000F3148" w:rsidP="00254EAC">
      <w:pPr>
        <w:pStyle w:val="Heading3"/>
      </w:pPr>
      <w:r>
        <w:rPr>
          <w:rFonts w:hint="eastAsia"/>
        </w:rPr>
        <w:t xml:space="preserve">2.2.5 </w:t>
      </w:r>
      <w:r>
        <w:rPr>
          <w:rFonts w:hint="eastAsia"/>
        </w:rPr>
        <w:t>非需求功能</w:t>
      </w:r>
    </w:p>
    <w:p w:rsidR="007179F4" w:rsidRDefault="0012304B" w:rsidP="007179F4">
      <w:r>
        <w:t>1</w:t>
      </w:r>
      <w:r w:rsidR="00941702">
        <w:t>）处理千级节点网络时响应时间低于</w:t>
      </w:r>
      <w:r w:rsidR="00941702">
        <w:t>3s</w:t>
      </w:r>
      <w:r w:rsidR="00941702">
        <w:t>；</w:t>
      </w:r>
    </w:p>
    <w:p w:rsidR="00941702" w:rsidRPr="00941702" w:rsidRDefault="0012304B" w:rsidP="007179F4">
      <w:r>
        <w:rPr>
          <w:rFonts w:hint="eastAsia"/>
        </w:rPr>
        <w:t>2</w:t>
      </w:r>
      <w:r w:rsidR="00941702">
        <w:rPr>
          <w:rFonts w:hint="eastAsia"/>
        </w:rPr>
        <w:t>）处理万级节点网络时响应速度低于</w:t>
      </w:r>
      <w:r w:rsidR="00941702">
        <w:rPr>
          <w:rFonts w:hint="eastAsia"/>
        </w:rPr>
        <w:t>10s</w:t>
      </w:r>
      <w:r w:rsidR="00941702">
        <w:rPr>
          <w:rFonts w:hint="eastAsia"/>
        </w:rPr>
        <w:t>；</w:t>
      </w:r>
    </w:p>
    <w:p w:rsidR="0041790B" w:rsidRDefault="0041790B" w:rsidP="007179F4">
      <w:pPr>
        <w:rPr>
          <w:color w:val="FF0000"/>
        </w:rPr>
      </w:pPr>
    </w:p>
    <w:p w:rsidR="00DF0AED" w:rsidRPr="00897B74" w:rsidRDefault="007179F4" w:rsidP="007179F4">
      <w:pPr>
        <w:rPr>
          <w:color w:val="FF0000"/>
        </w:rPr>
      </w:pPr>
      <w:r w:rsidRPr="00897B74">
        <w:rPr>
          <w:rFonts w:hint="eastAsia"/>
          <w:color w:val="FF0000"/>
        </w:rPr>
        <w:t>总评：</w:t>
      </w:r>
      <w:r w:rsidRPr="00897B74">
        <w:rPr>
          <w:rFonts w:hint="eastAsia"/>
          <w:color w:val="FF0000"/>
        </w:rPr>
        <w:t xml:space="preserve"> </w:t>
      </w:r>
      <w:r w:rsidRPr="00897B74">
        <w:rPr>
          <w:rFonts w:hint="eastAsia"/>
          <w:color w:val="FF0000"/>
        </w:rPr>
        <w:t>本文对软件的大致框架已经叙述出来，但是对于</w:t>
      </w:r>
      <w:r w:rsidR="00062A4F">
        <w:rPr>
          <w:rFonts w:hint="eastAsia"/>
          <w:color w:val="FF0000"/>
        </w:rPr>
        <w:t>以下问题</w:t>
      </w:r>
      <w:r w:rsidRPr="00897B74">
        <w:rPr>
          <w:rFonts w:hint="eastAsia"/>
          <w:color w:val="FF0000"/>
        </w:rPr>
        <w:t>没有具体表述。</w:t>
      </w:r>
      <w:r w:rsidRPr="00897B74">
        <w:rPr>
          <w:rFonts w:hint="eastAsia"/>
          <w:color w:val="FF0000"/>
        </w:rPr>
        <w:t xml:space="preserve"> </w:t>
      </w:r>
    </w:p>
    <w:p w:rsidR="00DF0AED" w:rsidRDefault="00DF0AED" w:rsidP="007179F4">
      <w:pPr>
        <w:rPr>
          <w:color w:val="FF0000"/>
        </w:rPr>
      </w:pPr>
      <w:r w:rsidRPr="00897B74">
        <w:rPr>
          <w:rFonts w:hint="eastAsia"/>
          <w:color w:val="FF0000"/>
        </w:rPr>
        <w:t>1</w:t>
      </w:r>
      <w:r w:rsidRPr="00897B74">
        <w:rPr>
          <w:rFonts w:hint="eastAsia"/>
          <w:color w:val="FF0000"/>
        </w:rPr>
        <w:t>、文本关键词从哪来？</w:t>
      </w:r>
      <w:r w:rsidRPr="00897B74">
        <w:rPr>
          <w:rFonts w:hint="eastAsia"/>
          <w:color w:val="FF0000"/>
        </w:rPr>
        <w:t xml:space="preserve"> </w:t>
      </w:r>
      <w:r w:rsidRPr="00897B74">
        <w:rPr>
          <w:rFonts w:hint="eastAsia"/>
          <w:color w:val="FF0000"/>
        </w:rPr>
        <w:t>如何存在于系统中？是个列表还是网络？</w:t>
      </w:r>
    </w:p>
    <w:p w:rsidR="00A82D57" w:rsidRPr="00A82D57" w:rsidRDefault="0003449E" w:rsidP="007179F4">
      <w:r>
        <w:rPr>
          <w:rFonts w:hint="eastAsia"/>
        </w:rPr>
        <w:tab/>
      </w:r>
      <w:r>
        <w:rPr>
          <w:rFonts w:hint="eastAsia"/>
        </w:rPr>
        <w:t>文本构建成复杂网络后，文本中的每个词语有其对应的节点编号，</w:t>
      </w:r>
      <w:r w:rsidR="00AB7A1A">
        <w:rPr>
          <w:rFonts w:hint="eastAsia"/>
        </w:rPr>
        <w:t>节点内容即词语则存储在节点类中的内容列表。</w:t>
      </w:r>
      <w:r w:rsidR="0059065E">
        <w:rPr>
          <w:rFonts w:hint="eastAsia"/>
        </w:rPr>
        <w:t>（</w:t>
      </w:r>
      <w:r w:rsidR="0059065E" w:rsidRPr="0059065E">
        <w:rPr>
          <w:rFonts w:hint="eastAsia"/>
          <w:color w:val="00B050"/>
        </w:rPr>
        <w:t>此时不是已经生成节点了吗？</w:t>
      </w:r>
      <w:r w:rsidR="005F5838">
        <w:rPr>
          <w:rFonts w:hint="eastAsia"/>
          <w:color w:val="00B050"/>
        </w:rPr>
        <w:t>都放在节点里，</w:t>
      </w:r>
      <w:r w:rsidR="0059065E" w:rsidRPr="0059065E">
        <w:rPr>
          <w:rFonts w:hint="eastAsia"/>
          <w:color w:val="00B050"/>
        </w:rPr>
        <w:t>为啥还需要这两个列表？</w:t>
      </w:r>
      <w:r>
        <w:rPr>
          <w:rFonts w:hint="eastAsia"/>
        </w:rPr>
        <w:t>。最终在找出网络重要节点之后，输出对应编号节点的内容（即词语）即可。</w:t>
      </w:r>
    </w:p>
    <w:p w:rsidR="00DF0AED" w:rsidRDefault="00DF0AED" w:rsidP="007179F4">
      <w:pPr>
        <w:rPr>
          <w:color w:val="FF0000"/>
        </w:rPr>
      </w:pPr>
      <w:r w:rsidRPr="00897B74">
        <w:rPr>
          <w:rFonts w:hint="eastAsia"/>
          <w:color w:val="FF0000"/>
        </w:rPr>
        <w:t>2</w:t>
      </w:r>
      <w:r w:rsidRPr="00897B74">
        <w:rPr>
          <w:rFonts w:hint="eastAsia"/>
          <w:color w:val="FF0000"/>
        </w:rPr>
        <w:t>、目标文本（操作对象）如何存在于系统中？字符串还是网络？如果是网络，如何</w:t>
      </w:r>
      <w:r w:rsidR="00062A4F">
        <w:rPr>
          <w:rFonts w:hint="eastAsia"/>
          <w:color w:val="FF0000"/>
        </w:rPr>
        <w:t>将读入文本</w:t>
      </w:r>
      <w:r w:rsidRPr="00897B74">
        <w:rPr>
          <w:rFonts w:hint="eastAsia"/>
          <w:color w:val="FF0000"/>
        </w:rPr>
        <w:t>变成网络？</w:t>
      </w:r>
      <w:r w:rsidR="0059065E" w:rsidRPr="0059065E">
        <w:rPr>
          <w:rFonts w:hint="eastAsia"/>
          <w:color w:val="00B050"/>
        </w:rPr>
        <w:t>（目标文本指待提取关键字的文本）</w:t>
      </w:r>
    </w:p>
    <w:p w:rsidR="0003449E" w:rsidRDefault="0003449E" w:rsidP="007179F4">
      <w:pPr>
        <w:rPr>
          <w:ins w:id="18" w:author="z003hkns" w:date="2015-11-27T09:13:00Z"/>
        </w:rPr>
      </w:pPr>
      <w:r>
        <w:rPr>
          <w:rFonts w:hint="eastAsia"/>
          <w:color w:val="FF0000"/>
        </w:rPr>
        <w:tab/>
      </w:r>
      <w:r w:rsidRPr="0003449E">
        <w:rPr>
          <w:rFonts w:hint="eastAsia"/>
        </w:rPr>
        <w:t>目标文本</w:t>
      </w:r>
      <w:r>
        <w:rPr>
          <w:rFonts w:hint="eastAsia"/>
        </w:rPr>
        <w:t>为使用分词软件</w:t>
      </w:r>
      <w:r>
        <w:rPr>
          <w:rFonts w:hint="eastAsia"/>
        </w:rPr>
        <w:t>NLPIR</w:t>
      </w:r>
      <w:r>
        <w:rPr>
          <w:rFonts w:hint="eastAsia"/>
        </w:rPr>
        <w:t>得到的分词结果</w:t>
      </w:r>
      <w:commentRangeStart w:id="19"/>
      <w:r w:rsidR="0059065E" w:rsidRPr="0059065E">
        <w:rPr>
          <w:rFonts w:hint="eastAsia"/>
          <w:color w:val="00B050"/>
        </w:rPr>
        <w:t>（目标文本之前已经读入系统了，为何还要再使用第三方软件提取结果？）</w:t>
      </w:r>
      <w:commentRangeEnd w:id="19"/>
      <w:r w:rsidR="00AB7A1A">
        <w:rPr>
          <w:rStyle w:val="CommentReference"/>
        </w:rPr>
        <w:commentReference w:id="19"/>
      </w:r>
      <w:r w:rsidRPr="0059065E">
        <w:rPr>
          <w:rFonts w:hint="eastAsia"/>
          <w:color w:val="000000" w:themeColor="text1"/>
        </w:rPr>
        <w:t>，</w:t>
      </w:r>
      <w:r>
        <w:rPr>
          <w:rFonts w:hint="eastAsia"/>
        </w:rPr>
        <w:t>保存至</w:t>
      </w:r>
      <w:r>
        <w:rPr>
          <w:rFonts w:hint="eastAsia"/>
        </w:rPr>
        <w:t>txt</w:t>
      </w:r>
      <w:r>
        <w:rPr>
          <w:rFonts w:hint="eastAsia"/>
        </w:rPr>
        <w:t>文档中，再由平台</w:t>
      </w:r>
      <w:r w:rsidR="006058A2">
        <w:rPr>
          <w:rFonts w:hint="eastAsia"/>
        </w:rPr>
        <w:t>以字符串形式</w:t>
      </w:r>
      <w:r>
        <w:rPr>
          <w:rFonts w:hint="eastAsia"/>
        </w:rPr>
        <w:t>读入，首先</w:t>
      </w:r>
      <w:r w:rsidR="005B0B93">
        <w:rPr>
          <w:rFonts w:hint="eastAsia"/>
        </w:rPr>
        <w:t>系统记录词语位于第几个</w:t>
      </w:r>
      <w:r w:rsidR="008A22E0">
        <w:rPr>
          <w:rFonts w:hint="eastAsia"/>
        </w:rPr>
        <w:t>句子</w:t>
      </w:r>
      <w:r w:rsidR="005B0B93">
        <w:rPr>
          <w:rFonts w:hint="eastAsia"/>
        </w:rPr>
        <w:t>以及在句子</w:t>
      </w:r>
      <w:r w:rsidR="008A22E0">
        <w:rPr>
          <w:rFonts w:hint="eastAsia"/>
        </w:rPr>
        <w:t>中的</w:t>
      </w:r>
      <w:r w:rsidR="006058A2">
        <w:rPr>
          <w:rFonts w:hint="eastAsia"/>
        </w:rPr>
        <w:t>位置，而后</w:t>
      </w:r>
      <w:r w:rsidR="008A22E0">
        <w:rPr>
          <w:rFonts w:hint="eastAsia"/>
        </w:rPr>
        <w:t>经过预处理之后，将剩余词语按照连边规则（同一个句子中距离小于等于</w:t>
      </w:r>
      <w:r w:rsidR="008A22E0">
        <w:rPr>
          <w:rFonts w:hint="eastAsia"/>
        </w:rPr>
        <w:t>2</w:t>
      </w:r>
      <w:r w:rsidR="008A22E0">
        <w:rPr>
          <w:rFonts w:hint="eastAsia"/>
        </w:rPr>
        <w:t>的词语之间直接产生连边）构建成复杂网络，</w:t>
      </w:r>
      <w:r w:rsidR="005B0B93">
        <w:rPr>
          <w:rFonts w:hint="eastAsia"/>
        </w:rPr>
        <w:t>根据词语位置及词性</w:t>
      </w:r>
      <w:r w:rsidR="00F63E32">
        <w:rPr>
          <w:rFonts w:hint="eastAsia"/>
        </w:rPr>
        <w:t>对词语节点进行状态编号及类型编号</w:t>
      </w:r>
      <w:r w:rsidR="0059065E" w:rsidRPr="0059065E">
        <w:rPr>
          <w:rFonts w:hint="eastAsia"/>
          <w:color w:val="00B050"/>
        </w:rPr>
        <w:t>（应该</w:t>
      </w:r>
      <w:proofErr w:type="gramStart"/>
      <w:r w:rsidR="0059065E" w:rsidRPr="0059065E">
        <w:rPr>
          <w:rFonts w:hint="eastAsia"/>
          <w:color w:val="00B050"/>
        </w:rPr>
        <w:t>是类型</w:t>
      </w:r>
      <w:proofErr w:type="gramEnd"/>
      <w:r w:rsidR="0059065E" w:rsidRPr="0059065E">
        <w:rPr>
          <w:rFonts w:hint="eastAsia"/>
          <w:color w:val="00B050"/>
        </w:rPr>
        <w:t>编号吧，名词</w:t>
      </w:r>
      <w:r w:rsidR="0059065E" w:rsidRPr="0059065E">
        <w:rPr>
          <w:rFonts w:hint="eastAsia"/>
          <w:color w:val="00B050"/>
        </w:rPr>
        <w:t xml:space="preserve"> =1 </w:t>
      </w:r>
      <w:r w:rsidR="0059065E" w:rsidRPr="0059065E">
        <w:rPr>
          <w:rFonts w:hint="eastAsia"/>
          <w:color w:val="00B050"/>
        </w:rPr>
        <w:t>，动词</w:t>
      </w:r>
      <w:r w:rsidR="0059065E" w:rsidRPr="0059065E">
        <w:rPr>
          <w:rFonts w:hint="eastAsia"/>
          <w:color w:val="00B050"/>
        </w:rPr>
        <w:t xml:space="preserve"> =2 </w:t>
      </w:r>
      <w:r w:rsidR="0059065E" w:rsidRPr="0059065E">
        <w:rPr>
          <w:rFonts w:hint="eastAsia"/>
          <w:color w:val="00B050"/>
        </w:rPr>
        <w:t>之类的）</w:t>
      </w:r>
      <w:r w:rsidR="005B0B93">
        <w:rPr>
          <w:rFonts w:hint="eastAsia"/>
        </w:rPr>
        <w:t>，</w:t>
      </w:r>
      <w:r w:rsidR="00F63E32">
        <w:rPr>
          <w:rFonts w:hint="eastAsia"/>
        </w:rPr>
        <w:t>而后根据词语的状态编号及类型编号为词语节点加权，</w:t>
      </w:r>
      <w:r w:rsidR="005B0B93">
        <w:rPr>
          <w:rFonts w:hint="eastAsia"/>
        </w:rPr>
        <w:t>根据词语在同一个句子中的共现频率给连边加权。</w:t>
      </w:r>
    </w:p>
    <w:p w:rsidR="006868A0" w:rsidRDefault="006868A0" w:rsidP="006868A0">
      <w:pPr>
        <w:rPr>
          <w:ins w:id="20" w:author="z003hkns" w:date="2015-11-27T09:13:00Z"/>
        </w:rPr>
      </w:pPr>
      <w:ins w:id="21" w:author="z003hkns" w:date="2015-11-27T09:13:00Z">
        <w:r>
          <w:rPr>
            <w:rFonts w:hint="eastAsia"/>
          </w:rPr>
          <w:lastRenderedPageBreak/>
          <w:t>(ROM</w:t>
        </w:r>
        <w:r>
          <w:rPr>
            <w:rFonts w:hint="eastAsia"/>
          </w:rPr>
          <w:t>和</w:t>
        </w:r>
        <w:r>
          <w:rPr>
            <w:rFonts w:hint="eastAsia"/>
          </w:rPr>
          <w:t>RAM</w:t>
        </w:r>
        <w:r>
          <w:rPr>
            <w:rFonts w:hint="eastAsia"/>
          </w:rPr>
          <w:t>的区别？</w:t>
        </w:r>
        <w:r>
          <w:rPr>
            <w:rFonts w:hint="eastAsia"/>
          </w:rPr>
          <w:t xml:space="preserve"> </w:t>
        </w:r>
      </w:ins>
      <w:ins w:id="22" w:author="z003hkns" w:date="2015-11-27T09:18:00Z">
        <w:r w:rsidR="003D015D">
          <w:rPr>
            <w:rFonts w:hint="eastAsia"/>
          </w:rPr>
          <w:t>区分</w:t>
        </w:r>
      </w:ins>
      <w:ins w:id="23" w:author="z003hkns" w:date="2015-11-27T09:13:00Z">
        <w:r>
          <w:rPr>
            <w:rFonts w:hint="eastAsia"/>
          </w:rPr>
          <w:t>系统数据与用户数据的意义</w:t>
        </w:r>
        <w:r>
          <w:rPr>
            <w:rFonts w:hint="eastAsia"/>
          </w:rPr>
          <w:t>)</w:t>
        </w:r>
      </w:ins>
    </w:p>
    <w:p w:rsidR="006868A0" w:rsidRDefault="003D015D" w:rsidP="007179F4">
      <w:pPr>
        <w:rPr>
          <w:ins w:id="24" w:author="z003hkns" w:date="2015-11-27T09:24:00Z"/>
        </w:rPr>
      </w:pPr>
      <w:ins w:id="25" w:author="z003hkns" w:date="2015-11-27T09:14:00Z">
        <w:r>
          <w:rPr>
            <w:rFonts w:hint="eastAsia"/>
          </w:rPr>
          <w:t>系统数据库就像是</w:t>
        </w:r>
        <w:r>
          <w:rPr>
            <w:rFonts w:hint="eastAsia"/>
          </w:rPr>
          <w:t>ROM</w:t>
        </w:r>
        <w:r>
          <w:rPr>
            <w:rFonts w:hint="eastAsia"/>
          </w:rPr>
          <w:t>一样，存放系统执行需要使用的数据，而且通常是</w:t>
        </w:r>
      </w:ins>
      <w:ins w:id="26" w:author="z003hkns" w:date="2015-11-27T09:15:00Z">
        <w:r>
          <w:rPr>
            <w:rFonts w:hint="eastAsia"/>
          </w:rPr>
          <w:t>不易变数据。但用户数据是日常操作流入，流出的数据，每次使用都不同，就像</w:t>
        </w:r>
      </w:ins>
      <w:ins w:id="27" w:author="z003hkns" w:date="2015-11-27T09:17:00Z">
        <w:r>
          <w:rPr>
            <w:rFonts w:hint="eastAsia"/>
          </w:rPr>
          <w:t>RAM</w:t>
        </w:r>
      </w:ins>
      <w:ins w:id="28" w:author="z003hkns" w:date="2015-11-27T09:15:00Z">
        <w:r>
          <w:rPr>
            <w:rFonts w:hint="eastAsia"/>
          </w:rPr>
          <w:t>中的数据。</w:t>
        </w:r>
      </w:ins>
      <w:ins w:id="29" w:author="z003hkns" w:date="2015-11-27T09:17:00Z">
        <w:r>
          <w:rPr>
            <w:rFonts w:hint="eastAsia"/>
          </w:rPr>
          <w:t>使用数据库的意义就是将系统数据和用户数据的操作进行分割。保证系统的数据无关性（即和用户的</w:t>
        </w:r>
      </w:ins>
      <w:ins w:id="30" w:author="z003hkns" w:date="2015-11-27T09:18:00Z">
        <w:r>
          <w:rPr>
            <w:rFonts w:hint="eastAsia"/>
          </w:rPr>
          <w:t>解耦合</w:t>
        </w:r>
      </w:ins>
      <w:ins w:id="31" w:author="z003hkns" w:date="2015-11-27T09:17:00Z">
        <w:r>
          <w:rPr>
            <w:rFonts w:hint="eastAsia"/>
          </w:rPr>
          <w:t>）。</w:t>
        </w:r>
      </w:ins>
      <w:ins w:id="32" w:author="z003hkns" w:date="2015-11-27T09:24:00Z">
        <w:r w:rsidR="0017039F">
          <w:rPr>
            <w:rFonts w:hint="eastAsia"/>
          </w:rPr>
          <w:t>下图就是系统数据和用户数据的关系。</w:t>
        </w:r>
      </w:ins>
    </w:p>
    <w:p w:rsidR="0017039F" w:rsidRDefault="0017039F" w:rsidP="007179F4">
      <w:pPr>
        <w:rPr>
          <w:ins w:id="33" w:author="z003hkns" w:date="2015-11-27T09:18:00Z"/>
        </w:rPr>
      </w:pPr>
      <w:ins w:id="34" w:author="z003hkns" w:date="2015-11-27T09:24:00Z">
        <w:r>
          <w:rPr>
            <w:rFonts w:hint="eastAsia"/>
          </w:rPr>
          <w:tab/>
        </w:r>
        <w:r>
          <w:rPr>
            <w:rFonts w:hint="eastAsia"/>
          </w:rPr>
          <w:t>系统数据作为辅助，单方面</w:t>
        </w:r>
      </w:ins>
      <w:ins w:id="35" w:author="z003hkns" w:date="2015-11-27T09:25:00Z">
        <w:r>
          <w:rPr>
            <w:rFonts w:hint="eastAsia"/>
          </w:rPr>
          <w:t>向应用软件提供必要参数，只在极少数情况下修改。用户数据作为软件的操作对象</w:t>
        </w:r>
      </w:ins>
      <w:ins w:id="36" w:author="z003hkns" w:date="2015-11-27T09:26:00Z">
        <w:r>
          <w:rPr>
            <w:rFonts w:hint="eastAsia"/>
          </w:rPr>
          <w:t>，经过处理后输出结果，随后就关闭用户输入数据。且操作软件不能对用户输入数据有修改操作</w:t>
        </w:r>
      </w:ins>
      <w:ins w:id="37" w:author="z003hkns" w:date="2015-11-27T09:44:00Z">
        <w:r w:rsidR="00AB4005">
          <w:rPr>
            <w:rFonts w:hint="eastAsia"/>
          </w:rPr>
          <w:t>，更要避免存储用户数据，在大规模作业吞吐量的情况下</w:t>
        </w:r>
      </w:ins>
      <w:ins w:id="38" w:author="z003hkns" w:date="2015-11-27T09:45:00Z">
        <w:r w:rsidR="00AB4005">
          <w:rPr>
            <w:rFonts w:hint="eastAsia"/>
          </w:rPr>
          <w:t>，会对系统数据库造成巨大压力</w:t>
        </w:r>
      </w:ins>
      <w:ins w:id="39" w:author="z003hkns" w:date="2015-11-27T09:26:00Z">
        <w:r>
          <w:rPr>
            <w:rFonts w:hint="eastAsia"/>
          </w:rPr>
          <w:t>。</w:t>
        </w:r>
      </w:ins>
    </w:p>
    <w:p w:rsidR="003D015D" w:rsidRDefault="0017039F" w:rsidP="007179F4">
      <w:r>
        <w:object w:dxaOrig="7425" w:dyaOrig="3765">
          <v:shape id="_x0000_i1026" type="#_x0000_t75" style="width:371.25pt;height:188.45pt" o:ole="">
            <v:imagedata r:id="rId10" o:title=""/>
          </v:shape>
          <o:OLEObject Type="Embed" ProgID="Visio.Drawing.11" ShapeID="_x0000_i1026" DrawAspect="Content" ObjectID="_1510137183" r:id="rId11"/>
        </w:object>
      </w:r>
    </w:p>
    <w:p w:rsidR="00EC6DD3" w:rsidRDefault="00EC6DD3" w:rsidP="007179F4"/>
    <w:p w:rsidR="00EC6DD3" w:rsidRDefault="00EC6DD3" w:rsidP="007179F4">
      <w:pPr>
        <w:rPr>
          <w:ins w:id="40" w:author="z003hkns" w:date="2015-11-27T10:04:00Z"/>
        </w:rPr>
      </w:pPr>
      <w:r>
        <w:object w:dxaOrig="13236" w:dyaOrig="6745">
          <v:shape id="_x0000_i1027" type="#_x0000_t75" style="width:467.7pt;height:238.55pt" o:ole="">
            <v:imagedata r:id="rId12" o:title=""/>
          </v:shape>
          <o:OLEObject Type="Embed" ProgID="Visio.Drawing.11" ShapeID="_x0000_i1027" DrawAspect="Content" ObjectID="_1510137184" r:id="rId13"/>
        </w:object>
      </w:r>
    </w:p>
    <w:p w:rsidR="00EC6DD3" w:rsidRDefault="00EC6DD3" w:rsidP="007179F4">
      <w:pPr>
        <w:rPr>
          <w:ins w:id="41" w:author="z003hkns" w:date="2015-11-27T10:04:00Z"/>
        </w:rPr>
      </w:pPr>
    </w:p>
    <w:p w:rsidR="00A01018" w:rsidRDefault="00AB7A1A" w:rsidP="007179F4">
      <w:r>
        <w:rPr>
          <w:rFonts w:hint="eastAsia"/>
        </w:rPr>
        <w:t>下图</w:t>
      </w:r>
      <w:r>
        <w:rPr>
          <w:rFonts w:hint="eastAsia"/>
        </w:rPr>
        <w:t>1</w:t>
      </w:r>
      <w:r>
        <w:rPr>
          <w:rFonts w:hint="eastAsia"/>
        </w:rPr>
        <w:t>为平台技术流程图，图</w:t>
      </w:r>
      <w:r>
        <w:rPr>
          <w:rFonts w:hint="eastAsia"/>
        </w:rPr>
        <w:t>2</w:t>
      </w:r>
      <w:r>
        <w:rPr>
          <w:rFonts w:hint="eastAsia"/>
        </w:rPr>
        <w:t>为数据流图，图</w:t>
      </w:r>
      <w:r>
        <w:rPr>
          <w:rFonts w:hint="eastAsia"/>
        </w:rPr>
        <w:t>3</w:t>
      </w:r>
      <w:r>
        <w:rPr>
          <w:rFonts w:hint="eastAsia"/>
        </w:rPr>
        <w:t>为例句分词结果及说明。</w:t>
      </w:r>
    </w:p>
    <w:p w:rsidR="005F5838" w:rsidRDefault="005F5838" w:rsidP="007179F4"/>
    <w:p w:rsidR="0017039F" w:rsidRDefault="0017039F" w:rsidP="007179F4"/>
    <w:p w:rsidR="005F5838" w:rsidRDefault="00A01018" w:rsidP="007179F4">
      <w:r>
        <w:object w:dxaOrig="8998" w:dyaOrig="2497">
          <v:shape id="_x0000_i1028" type="#_x0000_t75" style="width:450.15pt;height:124.6pt" o:ole="">
            <v:imagedata r:id="rId14" o:title=""/>
          </v:shape>
          <o:OLEObject Type="Embed" ProgID="Visio.Drawing.11" ShapeID="_x0000_i1028" DrawAspect="Content" ObjectID="_1510137185" r:id="rId15"/>
        </w:object>
      </w:r>
    </w:p>
    <w:p w:rsidR="00F962A5" w:rsidRDefault="00A01018">
      <w:pPr>
        <w:jc w:val="center"/>
      </w:pPr>
      <w:r>
        <w:rPr>
          <w:rFonts w:hint="eastAsia"/>
        </w:rPr>
        <w:t>图</w:t>
      </w:r>
      <w:r>
        <w:rPr>
          <w:rFonts w:hint="eastAsia"/>
        </w:rPr>
        <w:t xml:space="preserve">1 </w:t>
      </w:r>
      <w:r>
        <w:rPr>
          <w:rFonts w:hint="eastAsia"/>
        </w:rPr>
        <w:t>技术流程示意图</w:t>
      </w:r>
    </w:p>
    <w:p w:rsidR="00F962A5" w:rsidRDefault="00A01018">
      <w:pPr>
        <w:jc w:val="center"/>
      </w:pPr>
      <w:r>
        <w:object w:dxaOrig="11517" w:dyaOrig="2311">
          <v:shape id="_x0000_i1029" type="#_x0000_t75" style="width:467.7pt;height:93.9pt" o:ole="">
            <v:imagedata r:id="rId16" o:title=""/>
          </v:shape>
          <o:OLEObject Type="Embed" ProgID="Visio.Drawing.11" ShapeID="_x0000_i1029" DrawAspect="Content" ObjectID="_1510137186" r:id="rId17"/>
        </w:object>
      </w:r>
    </w:p>
    <w:p w:rsidR="00F962A5" w:rsidRDefault="00A01018">
      <w:pPr>
        <w:jc w:val="center"/>
      </w:pPr>
      <w:r>
        <w:rPr>
          <w:rFonts w:hint="eastAsia"/>
        </w:rPr>
        <w:t>图</w:t>
      </w:r>
      <w:r>
        <w:rPr>
          <w:rFonts w:hint="eastAsia"/>
        </w:rPr>
        <w:t xml:space="preserve">2 </w:t>
      </w:r>
      <w:r>
        <w:rPr>
          <w:rFonts w:hint="eastAsia"/>
        </w:rPr>
        <w:t>数据流图</w:t>
      </w:r>
    </w:p>
    <w:p w:rsidR="00F962A5" w:rsidRDefault="00A01018">
      <w:pPr>
        <w:ind w:firstLine="720"/>
      </w:pPr>
      <w:r>
        <w:t>其中，图</w:t>
      </w:r>
      <w:r>
        <w:t>1</w:t>
      </w:r>
      <w:r>
        <w:t>中的文本预处理即包括图</w:t>
      </w:r>
      <w:r>
        <w:t>2</w:t>
      </w:r>
      <w:r>
        <w:t>中的：平台分割字符串、记录词语状态编号及类型编号、去停用词及相关词性词语。</w:t>
      </w:r>
      <w:r>
        <w:rPr>
          <w:rFonts w:hint="eastAsia"/>
        </w:rPr>
        <w:t>图</w:t>
      </w:r>
      <w:r>
        <w:rPr>
          <w:rFonts w:hint="eastAsia"/>
        </w:rPr>
        <w:t>2</w:t>
      </w:r>
      <w:r>
        <w:rPr>
          <w:rFonts w:hint="eastAsia"/>
        </w:rPr>
        <w:t>最终得到的文本网络即无权网络，接着按照图</w:t>
      </w:r>
      <w:r>
        <w:rPr>
          <w:rFonts w:hint="eastAsia"/>
        </w:rPr>
        <w:t>1</w:t>
      </w:r>
      <w:r>
        <w:rPr>
          <w:rFonts w:hint="eastAsia"/>
        </w:rPr>
        <w:t>所示的技术流程进行下一步网络加权及优化操作等。</w:t>
      </w:r>
    </w:p>
    <w:p w:rsidR="00A01018" w:rsidRDefault="00A01018" w:rsidP="00A01018">
      <w:pPr>
        <w:ind w:firstLine="720"/>
      </w:pPr>
      <w:r>
        <w:rPr>
          <w:rFonts w:hint="eastAsia"/>
        </w:rPr>
        <w:t>连边规则：</w:t>
      </w:r>
      <w:r>
        <w:rPr>
          <w:rFonts w:hint="eastAsia"/>
        </w:rPr>
        <w:t>1.</w:t>
      </w:r>
      <w:r w:rsidRPr="00A01018">
        <w:rPr>
          <w:rFonts w:hint="eastAsia"/>
        </w:rPr>
        <w:t>同一个句子中距离小于等于</w:t>
      </w:r>
      <w:r w:rsidRPr="00A01018">
        <w:t>2</w:t>
      </w:r>
      <w:r w:rsidRPr="00A01018">
        <w:rPr>
          <w:rFonts w:hint="eastAsia"/>
        </w:rPr>
        <w:t>的词语之间产生连边。</w:t>
      </w:r>
    </w:p>
    <w:p w:rsidR="00A01018" w:rsidRPr="00A01018" w:rsidRDefault="00A01018" w:rsidP="00A01018">
      <w:pPr>
        <w:ind w:firstLine="720"/>
      </w:pPr>
      <w:r>
        <w:rPr>
          <w:rFonts w:hint="eastAsia"/>
        </w:rPr>
        <w:t>2.</w:t>
      </w:r>
      <w:r>
        <w:rPr>
          <w:rFonts w:hint="eastAsia"/>
        </w:rPr>
        <w:t>根据两个词在多个句子中以间距为</w:t>
      </w:r>
      <w:r>
        <w:rPr>
          <w:rFonts w:hint="eastAsia"/>
        </w:rPr>
        <w:t>2</w:t>
      </w:r>
      <w:r>
        <w:rPr>
          <w:rFonts w:hint="eastAsia"/>
        </w:rPr>
        <w:t>共现的频率增加其连边权重。</w:t>
      </w:r>
    </w:p>
    <w:p w:rsidR="00A01018" w:rsidRDefault="00A01018" w:rsidP="00A01018">
      <w:r>
        <w:object w:dxaOrig="11125" w:dyaOrig="4591">
          <v:shape id="_x0000_i1030" type="#_x0000_t75" style="width:467.7pt;height:192.85pt" o:ole="">
            <v:imagedata r:id="rId18" o:title=""/>
          </v:shape>
          <o:OLEObject Type="Embed" ProgID="Visio.Drawing.11" ShapeID="_x0000_i1030" DrawAspect="Content" ObjectID="_1510137187" r:id="rId19"/>
        </w:object>
      </w:r>
    </w:p>
    <w:p w:rsidR="00F962A5" w:rsidRDefault="00AB7A1A">
      <w:pPr>
        <w:jc w:val="center"/>
      </w:pPr>
      <w:r>
        <w:rPr>
          <w:rFonts w:hint="eastAsia"/>
        </w:rPr>
        <w:t>图</w:t>
      </w:r>
      <w:r>
        <w:rPr>
          <w:rFonts w:hint="eastAsia"/>
        </w:rPr>
        <w:t xml:space="preserve">3 </w:t>
      </w:r>
      <w:r>
        <w:rPr>
          <w:rFonts w:hint="eastAsia"/>
        </w:rPr>
        <w:t>例句分词结果</w:t>
      </w:r>
    </w:p>
    <w:p w:rsidR="00A01018" w:rsidRPr="00A01018" w:rsidRDefault="00A01018" w:rsidP="00A01018">
      <w:pPr>
        <w:rPr>
          <w:lang w:val="zh-CN"/>
        </w:rPr>
      </w:pPr>
      <w:r>
        <w:rPr>
          <w:rFonts w:hint="eastAsia"/>
        </w:rPr>
        <w:tab/>
      </w:r>
      <w:r w:rsidRPr="00A01018">
        <w:rPr>
          <w:rFonts w:hint="eastAsia"/>
          <w:lang w:val="zh-CN"/>
        </w:rPr>
        <w:t>分词软件标注的标点包括：左右括号、左右引号、句号、问号、叹号、逗号、分号、顿号、冒号、省略号、破折号、百分号、千分号、单位符号（如￥等）</w:t>
      </w:r>
      <w:r>
        <w:rPr>
          <w:rFonts w:hint="eastAsia"/>
          <w:lang w:val="zh-CN"/>
        </w:rPr>
        <w:t>。</w:t>
      </w:r>
    </w:p>
    <w:p w:rsidR="00A01018" w:rsidRPr="00A01018" w:rsidRDefault="00A01018" w:rsidP="00A01018">
      <w:pPr>
        <w:rPr>
          <w:lang w:val="zh-CN"/>
        </w:rPr>
      </w:pPr>
      <w:r>
        <w:rPr>
          <w:rFonts w:hint="eastAsia"/>
          <w:lang w:val="zh-CN"/>
        </w:rPr>
        <w:t>构建</w:t>
      </w:r>
      <w:r w:rsidRPr="00A01018">
        <w:rPr>
          <w:rFonts w:hint="eastAsia"/>
          <w:lang w:val="zh-CN"/>
        </w:rPr>
        <w:t>标点符号识别策略</w:t>
      </w:r>
      <w:r>
        <w:rPr>
          <w:rFonts w:hint="eastAsia"/>
          <w:lang w:val="zh-CN"/>
        </w:rPr>
        <w:t>如下</w:t>
      </w:r>
      <w:r w:rsidRPr="00A01018">
        <w:rPr>
          <w:rFonts w:hint="eastAsia"/>
          <w:lang w:val="zh-CN"/>
        </w:rPr>
        <w:t>：</w:t>
      </w:r>
    </w:p>
    <w:p w:rsidR="00A01018" w:rsidRDefault="00A01018" w:rsidP="00A01018">
      <w:pPr>
        <w:rPr>
          <w:lang w:val="zh-CN"/>
        </w:rPr>
      </w:pPr>
      <w:r w:rsidRPr="00A01018">
        <w:rPr>
          <w:lang w:val="zh-CN"/>
        </w:rPr>
        <w:t>1.</w:t>
      </w:r>
      <w:r w:rsidRPr="00A01018">
        <w:rPr>
          <w:rFonts w:hint="eastAsia"/>
          <w:lang w:val="zh-CN"/>
        </w:rPr>
        <w:t>连边规则中的句子定义为：以句号、叹号、逗号、分号、省略号分隔。</w:t>
      </w:r>
    </w:p>
    <w:p w:rsidR="00A01018" w:rsidRPr="00A01018" w:rsidRDefault="00A01018" w:rsidP="00A01018">
      <w:pPr>
        <w:rPr>
          <w:lang w:val="zh-CN"/>
        </w:rPr>
      </w:pPr>
      <w:r w:rsidRPr="00A01018">
        <w:rPr>
          <w:lang w:val="zh-CN"/>
        </w:rPr>
        <w:t>2.</w:t>
      </w:r>
      <w:r w:rsidRPr="00A01018">
        <w:rPr>
          <w:rFonts w:hint="eastAsia"/>
          <w:lang w:val="zh-CN"/>
        </w:rPr>
        <w:t>标点符号括号、引号、顿号、冒号、破折号本身作零间距计算</w:t>
      </w:r>
      <w:ins w:id="42" w:author="z003hkns" w:date="2015-11-27T10:06:00Z">
        <w:r w:rsidR="00EC6DD3">
          <w:rPr>
            <w:rFonts w:hint="eastAsia"/>
            <w:lang w:val="zh-CN"/>
          </w:rPr>
          <w:t>（零间距不就是</w:t>
        </w:r>
      </w:ins>
      <w:ins w:id="43" w:author="z003hkns" w:date="2015-11-27T13:44:00Z">
        <w:r w:rsidR="00E10CD5">
          <w:rPr>
            <w:rFonts w:hint="eastAsia"/>
            <w:lang w:val="zh-CN"/>
          </w:rPr>
          <w:t>同</w:t>
        </w:r>
      </w:ins>
      <w:ins w:id="44" w:author="z003hkns" w:date="2015-11-27T10:06:00Z">
        <w:r w:rsidR="00EC6DD3">
          <w:rPr>
            <w:rFonts w:hint="eastAsia"/>
            <w:lang w:val="zh-CN"/>
          </w:rPr>
          <w:t>一个词吗？间距为</w:t>
        </w:r>
        <w:r w:rsidR="00EC6DD3">
          <w:rPr>
            <w:rFonts w:hint="eastAsia"/>
            <w:lang w:val="zh-CN"/>
          </w:rPr>
          <w:t>1</w:t>
        </w:r>
        <w:r w:rsidR="003A5688">
          <w:rPr>
            <w:rFonts w:hint="eastAsia"/>
            <w:lang w:val="zh-CN"/>
          </w:rPr>
          <w:t>比较妥当吧</w:t>
        </w:r>
        <w:r w:rsidR="00EC6DD3">
          <w:rPr>
            <w:rFonts w:hint="eastAsia"/>
            <w:lang w:val="zh-CN"/>
          </w:rPr>
          <w:t>）</w:t>
        </w:r>
      </w:ins>
      <w:r w:rsidRPr="00A01018">
        <w:rPr>
          <w:rFonts w:hint="eastAsia"/>
          <w:lang w:val="zh-CN"/>
        </w:rPr>
        <w:t>。</w:t>
      </w:r>
    </w:p>
    <w:p w:rsidR="00A01018" w:rsidRPr="00A01018" w:rsidRDefault="00A01018" w:rsidP="00A01018">
      <w:pPr>
        <w:rPr>
          <w:lang w:val="zh-CN"/>
        </w:rPr>
      </w:pPr>
      <w:r w:rsidRPr="00A01018">
        <w:rPr>
          <w:lang w:val="zh-CN"/>
        </w:rPr>
        <w:t>3.</w:t>
      </w:r>
      <w:r w:rsidRPr="00A01018">
        <w:rPr>
          <w:rFonts w:hint="eastAsia"/>
          <w:lang w:val="zh-CN"/>
        </w:rPr>
        <w:t>百分号、千分号、单位符号在分词软件中会直接与其修饰的数字分为一个词，如</w:t>
      </w:r>
      <w:r w:rsidRPr="00A01018">
        <w:rPr>
          <w:lang w:val="zh-CN"/>
        </w:rPr>
        <w:t>5.7%</w:t>
      </w:r>
      <w:r w:rsidRPr="00A01018">
        <w:rPr>
          <w:rFonts w:hint="eastAsia"/>
          <w:lang w:val="zh-CN"/>
        </w:rPr>
        <w:t>作为数词词性存在，故此三种标点无需考虑。</w:t>
      </w:r>
    </w:p>
    <w:p w:rsidR="00A01018" w:rsidRPr="00A01018" w:rsidRDefault="00A01018" w:rsidP="00A01018"/>
    <w:p w:rsidR="00DF0AED" w:rsidRDefault="00DF0AED" w:rsidP="007179F4">
      <w:pPr>
        <w:rPr>
          <w:color w:val="FF0000"/>
        </w:rPr>
      </w:pPr>
      <w:r w:rsidRPr="00897B74">
        <w:rPr>
          <w:rFonts w:hint="eastAsia"/>
          <w:color w:val="FF0000"/>
        </w:rPr>
        <w:t>3.</w:t>
      </w:r>
      <w:r w:rsidR="00897B74">
        <w:rPr>
          <w:rFonts w:hint="eastAsia"/>
          <w:color w:val="FF0000"/>
        </w:rPr>
        <w:t xml:space="preserve">  </w:t>
      </w:r>
      <w:r w:rsidR="00897B74">
        <w:rPr>
          <w:rFonts w:hint="eastAsia"/>
          <w:color w:val="FF0000"/>
        </w:rPr>
        <w:t>目标词提取的核心算法是什么？</w:t>
      </w:r>
      <w:r w:rsidR="00897B74">
        <w:rPr>
          <w:rFonts w:hint="eastAsia"/>
          <w:color w:val="FF0000"/>
        </w:rPr>
        <w:t xml:space="preserve"> </w:t>
      </w:r>
      <w:r w:rsidR="00897B74">
        <w:rPr>
          <w:rFonts w:hint="eastAsia"/>
          <w:color w:val="FF0000"/>
        </w:rPr>
        <w:t>节点重要程度算法吗？说明本软件从属哪个的复杂网络研究方向？</w:t>
      </w:r>
    </w:p>
    <w:p w:rsidR="005B0B93" w:rsidRPr="005B0B93" w:rsidRDefault="005B0B93" w:rsidP="007179F4">
      <w:r>
        <w:rPr>
          <w:rFonts w:hint="eastAsia"/>
        </w:rPr>
        <w:tab/>
      </w:r>
      <w:r w:rsidR="006E129C">
        <w:rPr>
          <w:rFonts w:hint="eastAsia"/>
        </w:rPr>
        <w:t>将文本构建成为网络后，目标词即关键词就是网络的重要节点，属于复杂网络重要节点发现研究领域。</w:t>
      </w:r>
    </w:p>
    <w:p w:rsidR="00062A4F" w:rsidRPr="00897B74" w:rsidRDefault="00062A4F" w:rsidP="007179F4">
      <w:pPr>
        <w:rPr>
          <w:color w:val="FF0000"/>
        </w:rPr>
      </w:pPr>
      <w:r>
        <w:rPr>
          <w:rFonts w:hint="eastAsia"/>
          <w:color w:val="FF0000"/>
        </w:rPr>
        <w:t xml:space="preserve">4. </w:t>
      </w:r>
      <w:r>
        <w:rPr>
          <w:rFonts w:hint="eastAsia"/>
          <w:color w:val="FF0000"/>
        </w:rPr>
        <w:t>关键词库和读入生成的目标文本网络如何交互？</w:t>
      </w:r>
    </w:p>
    <w:p w:rsidR="00DF0AED" w:rsidRDefault="006E129C" w:rsidP="007179F4">
      <w:r>
        <w:rPr>
          <w:rFonts w:hint="eastAsia"/>
          <w:color w:val="FF0000"/>
        </w:rPr>
        <w:tab/>
      </w:r>
      <w:r>
        <w:rPr>
          <w:rFonts w:hint="eastAsia"/>
        </w:rPr>
        <w:t>没有关键词库，每一篇读入的已分词文本对应</w:t>
      </w:r>
      <w:r>
        <w:rPr>
          <w:rFonts w:hint="eastAsia"/>
        </w:rPr>
        <w:t>3~6</w:t>
      </w:r>
      <w:r>
        <w:rPr>
          <w:rFonts w:hint="eastAsia"/>
        </w:rPr>
        <w:t>个关键词，也就是说在一个文本网络中找出排名前</w:t>
      </w:r>
      <w:r>
        <w:rPr>
          <w:rFonts w:hint="eastAsia"/>
        </w:rPr>
        <w:t>3</w:t>
      </w:r>
      <w:r>
        <w:rPr>
          <w:rFonts w:hint="eastAsia"/>
        </w:rPr>
        <w:t>或者前</w:t>
      </w:r>
      <w:r>
        <w:rPr>
          <w:rFonts w:hint="eastAsia"/>
        </w:rPr>
        <w:t>6</w:t>
      </w:r>
      <w:r>
        <w:rPr>
          <w:rFonts w:hint="eastAsia"/>
        </w:rPr>
        <w:t>的重要节点，这些节点所对应的内容就是关键词。</w:t>
      </w:r>
    </w:p>
    <w:p w:rsidR="006E129C" w:rsidRPr="006E129C" w:rsidRDefault="006E129C" w:rsidP="007179F4">
      <w:r>
        <w:rPr>
          <w:rFonts w:hint="eastAsia"/>
        </w:rPr>
        <w:tab/>
      </w:r>
      <w:r>
        <w:rPr>
          <w:rFonts w:hint="eastAsia"/>
        </w:rPr>
        <w:t>系统在对分词文档进行预处理的时候，</w:t>
      </w:r>
      <w:proofErr w:type="gramStart"/>
      <w:r w:rsidR="00630E3F">
        <w:rPr>
          <w:rFonts w:hint="eastAsia"/>
        </w:rPr>
        <w:t>事先会</w:t>
      </w:r>
      <w:proofErr w:type="gramEnd"/>
      <w:r w:rsidR="00630E3F">
        <w:rPr>
          <w:rFonts w:hint="eastAsia"/>
        </w:rPr>
        <w:t>读入一个停用词表和词性表，如果文档中的词语包含停用词表中的词语或者词性表中的词性，则直接删除，剩下的词语作为候选关键词集。</w:t>
      </w:r>
    </w:p>
    <w:p w:rsidR="007179F4" w:rsidRDefault="007179F4" w:rsidP="007179F4">
      <w:pPr>
        <w:rPr>
          <w:color w:val="FF0000"/>
        </w:rPr>
      </w:pPr>
      <w:r w:rsidRPr="00897B74">
        <w:rPr>
          <w:rFonts w:hint="eastAsia"/>
          <w:color w:val="FF0000"/>
        </w:rPr>
        <w:lastRenderedPageBreak/>
        <w:t>重点是文本关键词网络的来源（数据库？网络文件？），在系统中如何存在（所有目标文本都使用相同的关键词库？）</w:t>
      </w:r>
    </w:p>
    <w:p w:rsidR="00630E3F" w:rsidRDefault="00630E3F" w:rsidP="007179F4">
      <w:r>
        <w:rPr>
          <w:rFonts w:hint="eastAsia"/>
          <w:color w:val="FF0000"/>
        </w:rPr>
        <w:tab/>
      </w:r>
      <w:r w:rsidRPr="00801A9C">
        <w:rPr>
          <w:rFonts w:hint="eastAsia"/>
        </w:rPr>
        <w:t>没有文本关键词网络，只有文本数据。拟使用的文本数据包括新闻、核心期刊论文摘要，也就是短篇文本的关键词提取。首先人工使用分词软件进行分词，得到所有文本数据的已分词文本文档，存入</w:t>
      </w:r>
      <w:r w:rsidR="00801A9C">
        <w:rPr>
          <w:rFonts w:hint="eastAsia"/>
        </w:rPr>
        <w:t>数据库。</w:t>
      </w:r>
      <w:commentRangeStart w:id="45"/>
      <w:r w:rsidR="0040179A" w:rsidRPr="0040179A">
        <w:rPr>
          <w:rFonts w:hint="eastAsia"/>
          <w:color w:val="00B050"/>
        </w:rPr>
        <w:t>（已分词文档是</w:t>
      </w:r>
      <w:r w:rsidR="0040179A">
        <w:rPr>
          <w:rFonts w:hint="eastAsia"/>
          <w:color w:val="00B050"/>
        </w:rPr>
        <w:t>用户</w:t>
      </w:r>
      <w:r w:rsidR="0040179A" w:rsidRPr="0040179A">
        <w:rPr>
          <w:rFonts w:hint="eastAsia"/>
          <w:color w:val="00B050"/>
        </w:rPr>
        <w:t>数据，与系统无关，为何要存入</w:t>
      </w:r>
      <w:r w:rsidR="0040179A">
        <w:rPr>
          <w:rFonts w:hint="eastAsia"/>
          <w:color w:val="00B050"/>
        </w:rPr>
        <w:t>系统数据库</w:t>
      </w:r>
      <w:r w:rsidR="00E92959">
        <w:rPr>
          <w:rFonts w:hint="eastAsia"/>
          <w:color w:val="00B050"/>
        </w:rPr>
        <w:t>？</w:t>
      </w:r>
      <w:r w:rsidR="0040179A" w:rsidRPr="0040179A">
        <w:rPr>
          <w:rFonts w:hint="eastAsia"/>
          <w:color w:val="00B050"/>
        </w:rPr>
        <w:t>）</w:t>
      </w:r>
      <w:commentRangeEnd w:id="45"/>
      <w:r w:rsidR="00F63E32">
        <w:rPr>
          <w:rStyle w:val="CommentReference"/>
        </w:rPr>
        <w:commentReference w:id="45"/>
      </w:r>
    </w:p>
    <w:p w:rsidR="00D16505" w:rsidDel="006868A0" w:rsidRDefault="00D16505" w:rsidP="007179F4">
      <w:pPr>
        <w:rPr>
          <w:del w:id="46" w:author="z003hkns" w:date="2015-11-27T09:13:00Z"/>
        </w:rPr>
      </w:pPr>
    </w:p>
    <w:p w:rsidR="00D16505" w:rsidRPr="00DC4DED" w:rsidRDefault="00D16505" w:rsidP="007179F4">
      <w:pPr>
        <w:rPr>
          <w:color w:val="00B050"/>
        </w:rPr>
      </w:pPr>
      <w:r w:rsidRPr="00DC4DED">
        <w:rPr>
          <w:rFonts w:hint="eastAsia"/>
          <w:color w:val="00B050"/>
        </w:rPr>
        <w:t xml:space="preserve">5. </w:t>
      </w:r>
      <w:r w:rsidRPr="00DC4DED">
        <w:rPr>
          <w:rFonts w:hint="eastAsia"/>
          <w:color w:val="00B050"/>
        </w:rPr>
        <w:t>数据库的用途说明</w:t>
      </w:r>
      <w:r w:rsidR="00DC4DED">
        <w:rPr>
          <w:rFonts w:hint="eastAsia"/>
          <w:color w:val="00B050"/>
        </w:rPr>
        <w:t>（目前只发现需要使用三张表</w:t>
      </w:r>
      <w:r w:rsidR="006E6DF8">
        <w:rPr>
          <w:rFonts w:hint="eastAsia"/>
          <w:color w:val="00B050"/>
        </w:rPr>
        <w:t>，且之间没有</w:t>
      </w:r>
      <w:r w:rsidR="006E6DF8">
        <w:rPr>
          <w:rFonts w:hint="eastAsia"/>
          <w:color w:val="00B050"/>
        </w:rPr>
        <w:t>E-R</w:t>
      </w:r>
      <w:r w:rsidR="006E6DF8">
        <w:rPr>
          <w:rFonts w:hint="eastAsia"/>
          <w:color w:val="00B050"/>
        </w:rPr>
        <w:t>关系</w:t>
      </w:r>
      <w:r w:rsidR="00DC4DED">
        <w:rPr>
          <w:rFonts w:hint="eastAsia"/>
          <w:color w:val="00B050"/>
        </w:rPr>
        <w:t>）</w:t>
      </w:r>
    </w:p>
    <w:p w:rsidR="00D16505" w:rsidRDefault="00D16505" w:rsidP="007179F4">
      <w:r>
        <w:rPr>
          <w:rFonts w:hint="eastAsia"/>
        </w:rPr>
        <w:t>1</w:t>
      </w:r>
      <w:r>
        <w:rPr>
          <w:rFonts w:hint="eastAsia"/>
        </w:rPr>
        <w:t>）、存放停用词（</w:t>
      </w:r>
      <w:proofErr w:type="spellStart"/>
      <w:r>
        <w:rPr>
          <w:rFonts w:hint="eastAsia"/>
        </w:rPr>
        <w:t>tabIgnore</w:t>
      </w:r>
      <w:proofErr w:type="spellEnd"/>
      <w:r>
        <w:rPr>
          <w:rFonts w:hint="eastAsia"/>
        </w:rPr>
        <w:t>）</w:t>
      </w:r>
      <w:proofErr w:type="gramStart"/>
      <w:r>
        <w:rPr>
          <w:rFonts w:hint="eastAsia"/>
        </w:rPr>
        <w:t>和词性表</w:t>
      </w:r>
      <w:r>
        <w:rPr>
          <w:rFonts w:hint="eastAsia"/>
        </w:rPr>
        <w:t>(</w:t>
      </w:r>
      <w:proofErr w:type="spellStart"/>
      <w:proofErr w:type="gramEnd"/>
      <w:r>
        <w:rPr>
          <w:rFonts w:hint="eastAsia"/>
        </w:rPr>
        <w:t>tabWordType</w:t>
      </w:r>
      <w:proofErr w:type="spellEnd"/>
      <w:r>
        <w:rPr>
          <w:rFonts w:hint="eastAsia"/>
        </w:rPr>
        <w:t>)</w:t>
      </w:r>
      <w:r>
        <w:rPr>
          <w:rFonts w:hint="eastAsia"/>
        </w:rPr>
        <w:t>，这两张表如果需要维护（增删），就需要增加有关的操作窗口。</w:t>
      </w:r>
    </w:p>
    <w:p w:rsidR="00D16505" w:rsidRDefault="00F63E32" w:rsidP="007179F4">
      <w:ins w:id="47" w:author="Mac" w:date="2015-11-26T10:55:00Z">
        <w:r>
          <w:rPr>
            <w:rFonts w:hint="eastAsia"/>
          </w:rPr>
          <w:tab/>
        </w:r>
        <w:r>
          <w:rPr>
            <w:rFonts w:hint="eastAsia"/>
          </w:rPr>
          <w:t>停用词表</w:t>
        </w:r>
      </w:ins>
      <w:ins w:id="48" w:author="Mac" w:date="2015-11-26T10:56:00Z">
        <w:r>
          <w:rPr>
            <w:rFonts w:hint="eastAsia"/>
          </w:rPr>
          <w:t>是从网上下载的，如“哈工大停用词表”</w:t>
        </w:r>
      </w:ins>
      <w:ins w:id="49" w:author="Mac" w:date="2015-11-26T20:11:00Z">
        <w:r w:rsidR="001D2F6D">
          <w:rPr>
            <w:rFonts w:hint="eastAsia"/>
          </w:rPr>
          <w:t>等</w:t>
        </w:r>
      </w:ins>
      <w:ins w:id="50" w:author="Mac" w:date="2015-11-26T10:56:00Z">
        <w:r>
          <w:rPr>
            <w:rFonts w:hint="eastAsia"/>
          </w:rPr>
          <w:t>，</w:t>
        </w:r>
      </w:ins>
      <w:ins w:id="51" w:author="Mac" w:date="2015-11-26T20:11:00Z">
        <w:r w:rsidR="001D2F6D">
          <w:rPr>
            <w:rFonts w:hint="eastAsia"/>
          </w:rPr>
          <w:t>目前我下载的有</w:t>
        </w:r>
        <w:r w:rsidR="001D2F6D">
          <w:rPr>
            <w:rFonts w:hint="eastAsia"/>
          </w:rPr>
          <w:t>4</w:t>
        </w:r>
        <w:r w:rsidR="001D2F6D">
          <w:rPr>
            <w:rFonts w:hint="eastAsia"/>
          </w:rPr>
          <w:t>张</w:t>
        </w:r>
      </w:ins>
      <w:ins w:id="52" w:author="Mac" w:date="2015-11-26T20:12:00Z">
        <w:r w:rsidR="001D2F6D">
          <w:rPr>
            <w:rFonts w:hint="eastAsia"/>
          </w:rPr>
          <w:t>停用词</w:t>
        </w:r>
      </w:ins>
      <w:ins w:id="53" w:author="Mac" w:date="2015-11-26T20:11:00Z">
        <w:r w:rsidR="001D2F6D">
          <w:rPr>
            <w:rFonts w:hint="eastAsia"/>
          </w:rPr>
          <w:t>表</w:t>
        </w:r>
      </w:ins>
      <w:ins w:id="54" w:author="Mac" w:date="2015-11-26T20:12:00Z">
        <w:r w:rsidR="001D2F6D">
          <w:rPr>
            <w:rFonts w:hint="eastAsia"/>
          </w:rPr>
          <w:t>，</w:t>
        </w:r>
      </w:ins>
      <w:bookmarkStart w:id="55" w:name="_GoBack"/>
      <w:bookmarkEnd w:id="55"/>
      <w:ins w:id="56" w:author="Mac" w:date="2015-11-26T10:56:00Z">
        <w:r>
          <w:rPr>
            <w:rFonts w:hint="eastAsia"/>
          </w:rPr>
          <w:t>后期这些</w:t>
        </w:r>
        <w:proofErr w:type="gramStart"/>
        <w:r>
          <w:rPr>
            <w:rFonts w:hint="eastAsia"/>
          </w:rPr>
          <w:t>表如果</w:t>
        </w:r>
        <w:proofErr w:type="gramEnd"/>
        <w:r>
          <w:rPr>
            <w:rFonts w:hint="eastAsia"/>
          </w:rPr>
          <w:t>被不断更新，我们的数据库</w:t>
        </w:r>
      </w:ins>
      <w:ins w:id="57" w:author="Mac" w:date="2015-11-26T10:57:00Z">
        <w:r>
          <w:rPr>
            <w:rFonts w:hint="eastAsia"/>
          </w:rPr>
          <w:t>中存放的“停用词表”也应该支持更新。而词性表是由用户手动编写，去除个人觉得不可能作为关键词</w:t>
        </w:r>
      </w:ins>
      <w:ins w:id="58" w:author="Mac" w:date="2015-11-26T10:58:00Z">
        <w:r>
          <w:rPr>
            <w:rFonts w:hint="eastAsia"/>
          </w:rPr>
          <w:t>的相应词性词语，如果存放在数据库，也必须支持手动增删。</w:t>
        </w:r>
      </w:ins>
    </w:p>
    <w:p w:rsidR="00D16505" w:rsidRDefault="00D16505" w:rsidP="007179F4">
      <w:r>
        <w:rPr>
          <w:rFonts w:hint="eastAsia"/>
        </w:rPr>
        <w:t>2</w:t>
      </w:r>
      <w:r>
        <w:rPr>
          <w:rFonts w:hint="eastAsia"/>
        </w:rPr>
        <w:t>）、</w:t>
      </w:r>
      <w:r w:rsidR="000562A5">
        <w:rPr>
          <w:rFonts w:hint="eastAsia"/>
        </w:rPr>
        <w:t>存放用户样式，包括节点前景色，背景色，边框色，字体，图像缩放尺寸等信息。</w:t>
      </w:r>
      <w:r w:rsidR="000562A5">
        <w:rPr>
          <w:rFonts w:hint="eastAsia"/>
        </w:rPr>
        <w:t xml:space="preserve"> </w:t>
      </w:r>
      <w:r w:rsidR="000562A5">
        <w:rPr>
          <w:rFonts w:hint="eastAsia"/>
        </w:rPr>
        <w:t>（</w:t>
      </w:r>
      <w:proofErr w:type="spellStart"/>
      <w:r w:rsidR="000562A5">
        <w:rPr>
          <w:rFonts w:hint="eastAsia"/>
        </w:rPr>
        <w:t>tabStyle</w:t>
      </w:r>
      <w:proofErr w:type="spellEnd"/>
      <w:r w:rsidR="000562A5">
        <w:rPr>
          <w:rFonts w:hint="eastAsia"/>
        </w:rPr>
        <w:t>）</w:t>
      </w:r>
    </w:p>
    <w:p w:rsidR="00DC4DED" w:rsidRDefault="00DC4DED" w:rsidP="007179F4"/>
    <w:p w:rsidR="005F6D74" w:rsidRDefault="005F6D74" w:rsidP="007179F4">
      <w:r>
        <w:rPr>
          <w:rFonts w:hint="eastAsia"/>
        </w:rPr>
        <w:t xml:space="preserve">6. </w:t>
      </w:r>
      <w:r w:rsidR="00BA1EF6" w:rsidRPr="00E10CD5">
        <w:rPr>
          <w:rFonts w:hint="eastAsia"/>
          <w:color w:val="00B050"/>
        </w:rPr>
        <w:t>思考题：架构</w:t>
      </w:r>
      <w:r w:rsidRPr="00E10CD5">
        <w:rPr>
          <w:rFonts w:hint="eastAsia"/>
          <w:color w:val="00B050"/>
        </w:rPr>
        <w:t>的纠结。</w:t>
      </w:r>
    </w:p>
    <w:p w:rsidR="005F6D74" w:rsidRDefault="005F6D74" w:rsidP="007179F4">
      <w:r>
        <w:rPr>
          <w:rFonts w:hint="eastAsia"/>
        </w:rPr>
        <w:t>问题描述：从设计之初，我们预定的基本设计原则就是通用平台</w:t>
      </w:r>
      <w:r>
        <w:rPr>
          <w:rFonts w:hint="eastAsia"/>
        </w:rPr>
        <w:t>+</w:t>
      </w:r>
      <w:r>
        <w:rPr>
          <w:rFonts w:hint="eastAsia"/>
        </w:rPr>
        <w:t>可裁剪功能的</w:t>
      </w:r>
      <w:r>
        <w:rPr>
          <w:rFonts w:hint="eastAsia"/>
        </w:rPr>
        <w:t>1+N</w:t>
      </w:r>
      <w:r>
        <w:rPr>
          <w:rFonts w:hint="eastAsia"/>
        </w:rPr>
        <w:t>结构。举个例子，输入的网络文件可以是多种（</w:t>
      </w:r>
      <w:r>
        <w:rPr>
          <w:rFonts w:hint="eastAsia"/>
        </w:rPr>
        <w:t>XML,MAT,SST</w:t>
      </w:r>
      <w:r>
        <w:rPr>
          <w:rFonts w:hint="eastAsia"/>
        </w:rPr>
        <w:t>），但他们都被统一地读入系统平台，平台完成一系列公用操作（显示，参数计算，图标绘制），随后再通过拷贝构造函数转化为具体的功能网络，进行不同的网络研究领域的计算。如下图</w:t>
      </w:r>
      <w:r w:rsidR="001C0EB7">
        <w:rPr>
          <w:rFonts w:hint="eastAsia"/>
        </w:rPr>
        <w:t>（左）</w:t>
      </w:r>
      <w:r>
        <w:rPr>
          <w:rFonts w:hint="eastAsia"/>
        </w:rPr>
        <w:t>所示。</w:t>
      </w:r>
    </w:p>
    <w:p w:rsidR="005F6D74" w:rsidRDefault="005F6D74" w:rsidP="007179F4">
      <w:r>
        <w:object w:dxaOrig="13945" w:dyaOrig="4307">
          <v:shape id="_x0000_i1031" type="#_x0000_t75" style="width:467.7pt;height:144.65pt" o:ole="">
            <v:imagedata r:id="rId20" o:title=""/>
          </v:shape>
          <o:OLEObject Type="Embed" ProgID="Visio.Drawing.11" ShapeID="_x0000_i1031" DrawAspect="Content" ObjectID="_1510137188" r:id="rId21"/>
        </w:object>
      </w:r>
    </w:p>
    <w:p w:rsidR="005F6D74" w:rsidRDefault="005F6D74" w:rsidP="007179F4">
      <w:r>
        <w:rPr>
          <w:rFonts w:hint="eastAsia"/>
        </w:rPr>
        <w:tab/>
      </w:r>
      <w:r>
        <w:rPr>
          <w:rFonts w:hint="eastAsia"/>
        </w:rPr>
        <w:t>漏斗形结构作为</w:t>
      </w:r>
      <w:r>
        <w:rPr>
          <w:rFonts w:hint="eastAsia"/>
        </w:rPr>
        <w:t>OSI</w:t>
      </w:r>
      <w:r>
        <w:rPr>
          <w:rFonts w:hint="eastAsia"/>
        </w:rPr>
        <w:t>网络框架的模型，重要的作用就是将底层千变万化的物理承载格式和上层千变万化的软件应用模式联系起来。</w:t>
      </w:r>
      <w:r w:rsidR="001C0EB7">
        <w:rPr>
          <w:rFonts w:hint="eastAsia"/>
        </w:rPr>
        <w:t>上图右侧就是</w:t>
      </w:r>
      <w:r w:rsidR="001C0EB7">
        <w:rPr>
          <w:rFonts w:hint="eastAsia"/>
        </w:rPr>
        <w:t>TCP/IP</w:t>
      </w:r>
      <w:r w:rsidR="001C0EB7">
        <w:rPr>
          <w:rFonts w:hint="eastAsia"/>
        </w:rPr>
        <w:t>模型中的结构。左右二者都是使用一个平台层</w:t>
      </w:r>
      <w:r w:rsidR="002B37CB">
        <w:rPr>
          <w:rFonts w:hint="eastAsia"/>
        </w:rPr>
        <w:t>作为承上启下的角色</w:t>
      </w:r>
      <w:r w:rsidR="001C0EB7">
        <w:rPr>
          <w:rFonts w:hint="eastAsia"/>
        </w:rPr>
        <w:t>。</w:t>
      </w:r>
    </w:p>
    <w:p w:rsidR="00001AEE" w:rsidRDefault="00001AEE" w:rsidP="007179F4">
      <w:r>
        <w:rPr>
          <w:rFonts w:hint="eastAsia"/>
        </w:rPr>
        <w:lastRenderedPageBreak/>
        <w:tab/>
      </w:r>
      <w:r>
        <w:rPr>
          <w:rFonts w:hint="eastAsia"/>
        </w:rPr>
        <w:t>我们在本软件中的一个原则就是所有输入的网络文件都要读入到</w:t>
      </w:r>
      <w:proofErr w:type="spellStart"/>
      <w:r>
        <w:rPr>
          <w:rFonts w:hint="eastAsia"/>
        </w:rPr>
        <w:t>cNet</w:t>
      </w:r>
      <w:proofErr w:type="spellEnd"/>
      <w:r>
        <w:rPr>
          <w:rFonts w:hint="eastAsia"/>
        </w:rPr>
        <w:t>类中，然后经由它再拷贝构造生成具体的功能网络。</w:t>
      </w:r>
    </w:p>
    <w:p w:rsidR="00001AEE" w:rsidRDefault="00001AEE" w:rsidP="007179F4">
      <w:r>
        <w:rPr>
          <w:rFonts w:hint="eastAsia"/>
        </w:rPr>
        <w:tab/>
      </w:r>
      <w:r>
        <w:rPr>
          <w:rFonts w:hint="eastAsia"/>
        </w:rPr>
        <w:t>但是，在关键词提取算法中，必须要在输入文件中包含（词语内容，词语位置，词性）等数据。如果照常读入</w:t>
      </w:r>
      <w:proofErr w:type="spellStart"/>
      <w:r>
        <w:t>Cnet</w:t>
      </w:r>
      <w:proofErr w:type="spellEnd"/>
      <w:r>
        <w:rPr>
          <w:rFonts w:hint="eastAsia"/>
        </w:rPr>
        <w:t>类中，必然会造成数据损失。但如果在平台的节点中加入以上属性，又会破坏平台的一般性。第三种方法就是在特殊功能窗口中单独读入文件，构建关键词网络</w:t>
      </w:r>
      <w:proofErr w:type="spellStart"/>
      <w:r>
        <w:rPr>
          <w:rFonts w:hint="eastAsia"/>
        </w:rPr>
        <w:t>kNet</w:t>
      </w:r>
      <w:proofErr w:type="spellEnd"/>
      <w:r>
        <w:rPr>
          <w:rFonts w:hint="eastAsia"/>
        </w:rPr>
        <w:t>。但这样就会破坏单一输入接口原则，同时</w:t>
      </w:r>
      <w:proofErr w:type="spellStart"/>
      <w:r>
        <w:rPr>
          <w:rFonts w:hint="eastAsia"/>
        </w:rPr>
        <w:t>kNet</w:t>
      </w:r>
      <w:proofErr w:type="spellEnd"/>
      <w:r>
        <w:rPr>
          <w:rFonts w:hint="eastAsia"/>
        </w:rPr>
        <w:t>也无法使用</w:t>
      </w:r>
      <w:proofErr w:type="spellStart"/>
      <w:r>
        <w:rPr>
          <w:rFonts w:hint="eastAsia"/>
        </w:rPr>
        <w:t>cNet</w:t>
      </w:r>
      <w:proofErr w:type="spellEnd"/>
      <w:r>
        <w:rPr>
          <w:rFonts w:hint="eastAsia"/>
        </w:rPr>
        <w:t>的绘图和节点参数计算功能。</w:t>
      </w:r>
    </w:p>
    <w:p w:rsidR="00001AEE" w:rsidRDefault="00001AEE" w:rsidP="007179F4">
      <w:r>
        <w:rPr>
          <w:rFonts w:hint="eastAsia"/>
        </w:rPr>
        <w:tab/>
      </w:r>
      <w:r>
        <w:rPr>
          <w:rFonts w:hint="eastAsia"/>
        </w:rPr>
        <w:t>现在有两种处理方向：</w:t>
      </w:r>
    </w:p>
    <w:p w:rsidR="00000000" w:rsidRDefault="00001AEE">
      <w:pPr>
        <w:ind w:firstLine="720"/>
      </w:pPr>
      <w:r>
        <w:rPr>
          <w:rFonts w:hint="eastAsia"/>
        </w:rPr>
        <w:t>1</w:t>
      </w:r>
      <w:r>
        <w:rPr>
          <w:rFonts w:hint="eastAsia"/>
        </w:rPr>
        <w:t>，重新设计系统架构，设计一个具有更高扩展性的架构。</w:t>
      </w:r>
    </w:p>
    <w:p w:rsidR="00001AEE" w:rsidRDefault="00001AEE" w:rsidP="007179F4">
      <w:r>
        <w:rPr>
          <w:rFonts w:hint="eastAsia"/>
        </w:rPr>
        <w:tab/>
        <w:t>2</w:t>
      </w:r>
      <w:r>
        <w:rPr>
          <w:rFonts w:hint="eastAsia"/>
        </w:rPr>
        <w:t>，</w:t>
      </w:r>
      <w:r w:rsidR="00241A54">
        <w:rPr>
          <w:rFonts w:hint="eastAsia"/>
        </w:rPr>
        <w:t>依照原样继续开发平台，作为主线版本。然后单独拉出一个版本分支，作为专门给关键词发现使用的特型平台网络，</w:t>
      </w:r>
      <w:proofErr w:type="spellStart"/>
      <w:r w:rsidR="00241A54">
        <w:rPr>
          <w:rFonts w:hint="eastAsia"/>
        </w:rPr>
        <w:t>cNode</w:t>
      </w:r>
      <w:proofErr w:type="spellEnd"/>
      <w:r w:rsidR="00241A54">
        <w:rPr>
          <w:rFonts w:hint="eastAsia"/>
        </w:rPr>
        <w:t>节点中加入词性等属性，以后在此本领域继续使用下去。</w:t>
      </w:r>
    </w:p>
    <w:p w:rsidR="00241A54" w:rsidRDefault="00241A54" w:rsidP="007179F4"/>
    <w:p w:rsidR="00241A54" w:rsidRDefault="00241A54" w:rsidP="007179F4">
      <w:r>
        <w:rPr>
          <w:rFonts w:hint="eastAsia"/>
        </w:rPr>
        <w:t>方案</w:t>
      </w:r>
      <w:proofErr w:type="gramStart"/>
      <w:r>
        <w:rPr>
          <w:rFonts w:hint="eastAsia"/>
        </w:rPr>
        <w:t>一</w:t>
      </w:r>
      <w:proofErr w:type="gramEnd"/>
      <w:r>
        <w:rPr>
          <w:rFonts w:hint="eastAsia"/>
        </w:rPr>
        <w:t>的好处在于通用型，以后有类似的扩展，不用大规模修改代码。但是缺点是需要花时间。</w:t>
      </w:r>
    </w:p>
    <w:p w:rsidR="00241A54" w:rsidRDefault="00241A54" w:rsidP="007179F4">
      <w:r>
        <w:rPr>
          <w:rFonts w:hint="eastAsia"/>
        </w:rPr>
        <w:t>方案二好处是简单，但版本之间过早出现差异，后期维护起来会比较麻烦。</w:t>
      </w:r>
    </w:p>
    <w:p w:rsidR="00241A54" w:rsidRDefault="00241A54" w:rsidP="007179F4"/>
    <w:p w:rsidR="00241A54" w:rsidRPr="00241A54" w:rsidRDefault="00241A54" w:rsidP="007179F4">
      <w:r>
        <w:rPr>
          <w:rFonts w:hint="eastAsia"/>
        </w:rPr>
        <w:t>核心争议点就是时间花在哪？花在现在，则以后简单。现在简单，则以后维护起来费劲。</w:t>
      </w:r>
    </w:p>
    <w:sectPr w:rsidR="00241A54" w:rsidRPr="00241A54" w:rsidSect="007506A7">
      <w:footerReference w:type="default" r:id="rId22"/>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c" w:date="2015-11-26T10:24:00Z" w:initials="M">
    <w:p w:rsidR="00983408" w:rsidRDefault="00983408">
      <w:pPr>
        <w:pStyle w:val="CommentText"/>
      </w:pPr>
      <w:r>
        <w:rPr>
          <w:rStyle w:val="CommentReference"/>
        </w:rPr>
        <w:annotationRef/>
      </w:r>
      <w:r>
        <w:t>师兄，王兵师兄不是用</w:t>
      </w:r>
      <w:r>
        <w:rPr>
          <w:rFonts w:hint="eastAsia"/>
        </w:rPr>
        <w:t>SIR</w:t>
      </w:r>
      <w:r>
        <w:rPr>
          <w:rFonts w:hint="eastAsia"/>
        </w:rPr>
        <w:t>传播来验证他发现的重要节点吗？我加入</w:t>
      </w:r>
      <w:r>
        <w:rPr>
          <w:rFonts w:hint="eastAsia"/>
        </w:rPr>
        <w:t>SIR</w:t>
      </w:r>
      <w:r>
        <w:rPr>
          <w:rFonts w:hint="eastAsia"/>
        </w:rPr>
        <w:t>传播的最初目的也是为了验证。</w:t>
      </w:r>
    </w:p>
  </w:comment>
  <w:comment w:id="19" w:author="Mac" w:date="2015-11-26T20:11:00Z" w:initials="M">
    <w:p w:rsidR="00AB7A1A" w:rsidRDefault="00AB7A1A">
      <w:pPr>
        <w:pStyle w:val="CommentText"/>
      </w:pPr>
      <w:r>
        <w:rPr>
          <w:rStyle w:val="CommentReference"/>
        </w:rPr>
        <w:annotationRef/>
      </w:r>
      <w:r>
        <w:t>由于分词软件</w:t>
      </w:r>
      <w:r>
        <w:rPr>
          <w:rFonts w:hint="eastAsia"/>
        </w:rPr>
        <w:t>NLPIR</w:t>
      </w:r>
      <w:r>
        <w:rPr>
          <w:rFonts w:hint="eastAsia"/>
        </w:rPr>
        <w:t>的接口文件需要授权，过一段时间就需要重新等待并下载新的授权文件，因此调用接口会有些麻烦，不如直接先利用软件分词，将分词结果文档作为目标文本存入数据库。</w:t>
      </w:r>
    </w:p>
  </w:comment>
  <w:comment w:id="45" w:author="Mac" w:date="2015-11-26T10:55:00Z" w:initials="M">
    <w:p w:rsidR="00F63E32" w:rsidRDefault="00F63E32">
      <w:pPr>
        <w:pStyle w:val="CommentText"/>
      </w:pPr>
      <w:r>
        <w:rPr>
          <w:rStyle w:val="CommentReference"/>
        </w:rPr>
        <w:annotationRef/>
      </w:r>
      <w:r>
        <w:rPr>
          <w:rFonts w:hint="eastAsia"/>
        </w:rPr>
        <w:t>按照常理，是直接将文本数据存入数据库，由于</w:t>
      </w:r>
      <w:r>
        <w:rPr>
          <w:rFonts w:hint="eastAsia"/>
        </w:rPr>
        <w:t>NLPIR</w:t>
      </w:r>
      <w:r>
        <w:rPr>
          <w:rFonts w:hint="eastAsia"/>
        </w:rPr>
        <w:t>分词软件的接口授权过一段时间就会失效，需要等待官网上新的授权文件才能继续使用，所以在实际操作时，准备直接先将文本用分词软件进行分词，分词的结果文档存入数据库进行处理。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625" w:rsidRDefault="00A66625" w:rsidP="0053128F">
      <w:pPr>
        <w:spacing w:after="0" w:line="240" w:lineRule="auto"/>
      </w:pPr>
      <w:r>
        <w:separator/>
      </w:r>
    </w:p>
  </w:endnote>
  <w:endnote w:type="continuationSeparator" w:id="0">
    <w:p w:rsidR="00A66625" w:rsidRDefault="00A66625" w:rsidP="005312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28F" w:rsidRDefault="0053128F">
    <w:pPr>
      <w:pStyle w:val="Footer"/>
    </w:pPr>
    <w:r>
      <w:t>Unrestricted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625" w:rsidRDefault="00A66625" w:rsidP="0053128F">
      <w:pPr>
        <w:spacing w:after="0" w:line="240" w:lineRule="auto"/>
      </w:pPr>
      <w:r>
        <w:separator/>
      </w:r>
    </w:p>
  </w:footnote>
  <w:footnote w:type="continuationSeparator" w:id="0">
    <w:p w:rsidR="00A66625" w:rsidRDefault="00A66625" w:rsidP="005312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A5205"/>
    <w:multiLevelType w:val="hybridMultilevel"/>
    <w:tmpl w:val="A0F2CC1C"/>
    <w:lvl w:ilvl="0" w:tplc="2C286F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8F4D4C"/>
    <w:multiLevelType w:val="hybridMultilevel"/>
    <w:tmpl w:val="1DC6B0D2"/>
    <w:lvl w:ilvl="0" w:tplc="2C28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301559"/>
    <w:multiLevelType w:val="hybridMultilevel"/>
    <w:tmpl w:val="37B81EB8"/>
    <w:lvl w:ilvl="0" w:tplc="2C28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AF3545"/>
    <w:multiLevelType w:val="hybridMultilevel"/>
    <w:tmpl w:val="532E6AEA"/>
    <w:lvl w:ilvl="0" w:tplc="2C28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620ABB"/>
    <w:multiLevelType w:val="hybridMultilevel"/>
    <w:tmpl w:val="CB342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C037E2"/>
    <w:multiLevelType w:val="hybridMultilevel"/>
    <w:tmpl w:val="0FD2439A"/>
    <w:lvl w:ilvl="0" w:tplc="2C28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420E42"/>
    <w:multiLevelType w:val="hybridMultilevel"/>
    <w:tmpl w:val="4CA83A18"/>
    <w:lvl w:ilvl="0" w:tplc="2C286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useFELayout/>
  </w:compat>
  <w:rsids>
    <w:rsidRoot w:val="0053128F"/>
    <w:rsid w:val="00001AEE"/>
    <w:rsid w:val="0003449E"/>
    <w:rsid w:val="00052C9F"/>
    <w:rsid w:val="000562A5"/>
    <w:rsid w:val="00062A4F"/>
    <w:rsid w:val="00084FAF"/>
    <w:rsid w:val="000D2833"/>
    <w:rsid w:val="000F3148"/>
    <w:rsid w:val="00122042"/>
    <w:rsid w:val="0012304B"/>
    <w:rsid w:val="00154A70"/>
    <w:rsid w:val="0017039F"/>
    <w:rsid w:val="00170F35"/>
    <w:rsid w:val="00195311"/>
    <w:rsid w:val="001C0EB7"/>
    <w:rsid w:val="001D2F6D"/>
    <w:rsid w:val="001D3AA3"/>
    <w:rsid w:val="00215684"/>
    <w:rsid w:val="00241A54"/>
    <w:rsid w:val="00254EAC"/>
    <w:rsid w:val="00293D64"/>
    <w:rsid w:val="002B37CB"/>
    <w:rsid w:val="002C3805"/>
    <w:rsid w:val="002E6228"/>
    <w:rsid w:val="0034511E"/>
    <w:rsid w:val="003A00B0"/>
    <w:rsid w:val="003A5688"/>
    <w:rsid w:val="003D015D"/>
    <w:rsid w:val="003D1810"/>
    <w:rsid w:val="00401725"/>
    <w:rsid w:val="0040179A"/>
    <w:rsid w:val="0041790B"/>
    <w:rsid w:val="00431F99"/>
    <w:rsid w:val="00447EAB"/>
    <w:rsid w:val="00481862"/>
    <w:rsid w:val="00494203"/>
    <w:rsid w:val="00496BBB"/>
    <w:rsid w:val="004C6A2D"/>
    <w:rsid w:val="004F55C0"/>
    <w:rsid w:val="004F5935"/>
    <w:rsid w:val="00503FCF"/>
    <w:rsid w:val="0053128F"/>
    <w:rsid w:val="0059065E"/>
    <w:rsid w:val="005B0B93"/>
    <w:rsid w:val="005E4750"/>
    <w:rsid w:val="005F5838"/>
    <w:rsid w:val="005F6D74"/>
    <w:rsid w:val="006058A2"/>
    <w:rsid w:val="0061511C"/>
    <w:rsid w:val="00630E3F"/>
    <w:rsid w:val="006868A0"/>
    <w:rsid w:val="00691B5A"/>
    <w:rsid w:val="00695FA1"/>
    <w:rsid w:val="006E129C"/>
    <w:rsid w:val="006E6DF8"/>
    <w:rsid w:val="0071367B"/>
    <w:rsid w:val="00714D98"/>
    <w:rsid w:val="007179F4"/>
    <w:rsid w:val="00723C5F"/>
    <w:rsid w:val="007506A7"/>
    <w:rsid w:val="00766D0A"/>
    <w:rsid w:val="00776173"/>
    <w:rsid w:val="00801A9C"/>
    <w:rsid w:val="00814442"/>
    <w:rsid w:val="008956D6"/>
    <w:rsid w:val="00897B74"/>
    <w:rsid w:val="008A22E0"/>
    <w:rsid w:val="008B4AE8"/>
    <w:rsid w:val="008D0C55"/>
    <w:rsid w:val="009211CD"/>
    <w:rsid w:val="00941702"/>
    <w:rsid w:val="00953506"/>
    <w:rsid w:val="00983408"/>
    <w:rsid w:val="009B50BB"/>
    <w:rsid w:val="009F448B"/>
    <w:rsid w:val="009F64E8"/>
    <w:rsid w:val="00A01018"/>
    <w:rsid w:val="00A03F8F"/>
    <w:rsid w:val="00A66625"/>
    <w:rsid w:val="00A75A1C"/>
    <w:rsid w:val="00A82D57"/>
    <w:rsid w:val="00A914B2"/>
    <w:rsid w:val="00AA0117"/>
    <w:rsid w:val="00AA1BB0"/>
    <w:rsid w:val="00AB3E8C"/>
    <w:rsid w:val="00AB4005"/>
    <w:rsid w:val="00AB51C6"/>
    <w:rsid w:val="00AB7A1A"/>
    <w:rsid w:val="00AC0816"/>
    <w:rsid w:val="00B14171"/>
    <w:rsid w:val="00B6578C"/>
    <w:rsid w:val="00B9304C"/>
    <w:rsid w:val="00B93232"/>
    <w:rsid w:val="00BA1EF6"/>
    <w:rsid w:val="00BE7B4C"/>
    <w:rsid w:val="00C62254"/>
    <w:rsid w:val="00C8528C"/>
    <w:rsid w:val="00CA4865"/>
    <w:rsid w:val="00CC3F9A"/>
    <w:rsid w:val="00CE21C2"/>
    <w:rsid w:val="00D02259"/>
    <w:rsid w:val="00D14C39"/>
    <w:rsid w:val="00D16505"/>
    <w:rsid w:val="00DC1AF9"/>
    <w:rsid w:val="00DC4DED"/>
    <w:rsid w:val="00DD01DE"/>
    <w:rsid w:val="00DF0AED"/>
    <w:rsid w:val="00E10CD5"/>
    <w:rsid w:val="00E17E92"/>
    <w:rsid w:val="00E23D15"/>
    <w:rsid w:val="00E303B0"/>
    <w:rsid w:val="00E92959"/>
    <w:rsid w:val="00EC6DD3"/>
    <w:rsid w:val="00F15620"/>
    <w:rsid w:val="00F50FB7"/>
    <w:rsid w:val="00F63E32"/>
    <w:rsid w:val="00F962A5"/>
    <w:rsid w:val="00FD7125"/>
    <w:rsid w:val="00FF1AE2"/>
    <w:rsid w:val="00FF340B"/>
    <w:rsid w:val="00FF74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6A7"/>
  </w:style>
  <w:style w:type="paragraph" w:styleId="Heading1">
    <w:name w:val="heading 1"/>
    <w:basedOn w:val="Normal"/>
    <w:next w:val="Normal"/>
    <w:link w:val="Heading1Char"/>
    <w:uiPriority w:val="9"/>
    <w:qFormat/>
    <w:rsid w:val="003D1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1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8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128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3128F"/>
  </w:style>
  <w:style w:type="paragraph" w:styleId="Footer">
    <w:name w:val="footer"/>
    <w:basedOn w:val="Normal"/>
    <w:link w:val="FooterChar"/>
    <w:uiPriority w:val="99"/>
    <w:semiHidden/>
    <w:unhideWhenUsed/>
    <w:rsid w:val="0053128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3128F"/>
  </w:style>
  <w:style w:type="paragraph" w:styleId="Title">
    <w:name w:val="Title"/>
    <w:basedOn w:val="Normal"/>
    <w:next w:val="Normal"/>
    <w:link w:val="TitleChar"/>
    <w:uiPriority w:val="10"/>
    <w:qFormat/>
    <w:rsid w:val="003D1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8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18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1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181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5684"/>
    <w:pPr>
      <w:ind w:firstLineChars="200" w:firstLine="420"/>
    </w:pPr>
  </w:style>
  <w:style w:type="table" w:styleId="TableGrid">
    <w:name w:val="Table Grid"/>
    <w:basedOn w:val="TableNormal"/>
    <w:uiPriority w:val="59"/>
    <w:rsid w:val="00A03F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17E92"/>
    <w:pPr>
      <w:spacing w:after="0" w:line="240" w:lineRule="auto"/>
    </w:pPr>
    <w:rPr>
      <w:rFonts w:ascii="Tahoma" w:hAnsi="Tahoma" w:cs="Tahoma"/>
      <w:sz w:val="18"/>
      <w:szCs w:val="18"/>
    </w:rPr>
  </w:style>
  <w:style w:type="character" w:customStyle="1" w:styleId="DocumentMapChar">
    <w:name w:val="Document Map Char"/>
    <w:basedOn w:val="DefaultParagraphFont"/>
    <w:link w:val="DocumentMap"/>
    <w:uiPriority w:val="99"/>
    <w:semiHidden/>
    <w:rsid w:val="00E17E92"/>
    <w:rPr>
      <w:rFonts w:ascii="Tahoma" w:hAnsi="Tahoma" w:cs="Tahoma"/>
      <w:sz w:val="18"/>
      <w:szCs w:val="18"/>
    </w:rPr>
  </w:style>
  <w:style w:type="paragraph" w:styleId="BalloonText">
    <w:name w:val="Balloon Text"/>
    <w:basedOn w:val="Normal"/>
    <w:link w:val="BalloonTextChar"/>
    <w:uiPriority w:val="99"/>
    <w:semiHidden/>
    <w:unhideWhenUsed/>
    <w:rsid w:val="00293D6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93D64"/>
    <w:rPr>
      <w:sz w:val="18"/>
      <w:szCs w:val="18"/>
    </w:rPr>
  </w:style>
  <w:style w:type="character" w:styleId="CommentReference">
    <w:name w:val="annotation reference"/>
    <w:basedOn w:val="DefaultParagraphFont"/>
    <w:uiPriority w:val="99"/>
    <w:semiHidden/>
    <w:unhideWhenUsed/>
    <w:rsid w:val="00983408"/>
    <w:rPr>
      <w:sz w:val="21"/>
      <w:szCs w:val="21"/>
    </w:rPr>
  </w:style>
  <w:style w:type="paragraph" w:styleId="CommentText">
    <w:name w:val="annotation text"/>
    <w:basedOn w:val="Normal"/>
    <w:link w:val="CommentTextChar"/>
    <w:uiPriority w:val="99"/>
    <w:semiHidden/>
    <w:unhideWhenUsed/>
    <w:rsid w:val="00983408"/>
  </w:style>
  <w:style w:type="character" w:customStyle="1" w:styleId="CommentTextChar">
    <w:name w:val="Comment Text Char"/>
    <w:basedOn w:val="DefaultParagraphFont"/>
    <w:link w:val="CommentText"/>
    <w:uiPriority w:val="99"/>
    <w:semiHidden/>
    <w:rsid w:val="00983408"/>
  </w:style>
  <w:style w:type="paragraph" w:styleId="CommentSubject">
    <w:name w:val="annotation subject"/>
    <w:basedOn w:val="CommentText"/>
    <w:next w:val="CommentText"/>
    <w:link w:val="CommentSubjectChar"/>
    <w:uiPriority w:val="99"/>
    <w:semiHidden/>
    <w:unhideWhenUsed/>
    <w:rsid w:val="00983408"/>
    <w:rPr>
      <w:b/>
      <w:bCs/>
    </w:rPr>
  </w:style>
  <w:style w:type="character" w:customStyle="1" w:styleId="CommentSubjectChar">
    <w:name w:val="Comment Subject Char"/>
    <w:basedOn w:val="CommentTextChar"/>
    <w:link w:val="CommentSubject"/>
    <w:uiPriority w:val="99"/>
    <w:semiHidden/>
    <w:rsid w:val="009834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comments" Target="comments.xml"/><Relationship Id="rId12" Type="http://schemas.openxmlformats.org/officeDocument/2006/relationships/image" Target="media/image3.emf"/><Relationship Id="rId17" Type="http://schemas.openxmlformats.org/officeDocument/2006/relationships/oleObject" Target="embeddings/oleObject5.bin"/><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Licence Owner</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z003hkns</dc:creator>
  <cp:keywords>C_Unrestricted</cp:keywords>
  <dc:description/>
  <cp:lastModifiedBy>z003hkns</cp:lastModifiedBy>
  <cp:revision>71</cp:revision>
  <dcterms:created xsi:type="dcterms:W3CDTF">2015-10-29T03:02:00Z</dcterms:created>
  <dcterms:modified xsi:type="dcterms:W3CDTF">2015-11-27T05:44:00Z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